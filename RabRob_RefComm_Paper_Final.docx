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102ED" w14:textId="3609B70D" w:rsidR="000D1F6F" w:rsidRDefault="00072D14" w:rsidP="00B27EA7">
      <w:pPr>
        <w:pStyle w:val="Title"/>
        <w:spacing w:line="480" w:lineRule="auto"/>
        <w:rPr>
          <w:rFonts w:ascii="Helvetica" w:hAnsi="Helvetica"/>
          <w:b w:val="0"/>
          <w:color w:val="000000" w:themeColor="text1"/>
          <w:sz w:val="24"/>
          <w:szCs w:val="24"/>
        </w:rPr>
      </w:pPr>
      <w:r w:rsidRPr="001D7DFC">
        <w:rPr>
          <w:rFonts w:ascii="Helvetica" w:hAnsi="Helvetica"/>
          <w:b w:val="0"/>
          <w:color w:val="000000" w:themeColor="text1"/>
          <w:sz w:val="24"/>
          <w:szCs w:val="24"/>
        </w:rPr>
        <w:t xml:space="preserve">How do children learn to avoid referential ambiguity? </w:t>
      </w:r>
      <w:r w:rsidR="00B27EA7" w:rsidRPr="001D7DFC">
        <w:rPr>
          <w:rFonts w:ascii="Helvetica" w:hAnsi="Helvetica"/>
          <w:b w:val="0"/>
          <w:color w:val="000000" w:themeColor="text1"/>
          <w:sz w:val="24"/>
          <w:szCs w:val="24"/>
        </w:rPr>
        <w:t xml:space="preserve">Insights </w:t>
      </w:r>
      <w:r w:rsidRPr="001D7DFC">
        <w:rPr>
          <w:rFonts w:ascii="Helvetica" w:hAnsi="Helvetica"/>
          <w:b w:val="0"/>
          <w:color w:val="000000" w:themeColor="text1"/>
          <w:sz w:val="24"/>
          <w:szCs w:val="24"/>
        </w:rPr>
        <w:t>from eye-tracking.</w:t>
      </w:r>
    </w:p>
    <w:p w14:paraId="2E599964" w14:textId="77777777" w:rsidR="001A7D60" w:rsidRPr="001A7D60" w:rsidRDefault="001A7D60" w:rsidP="001A7D60"/>
    <w:p w14:paraId="2A19F8C5" w14:textId="56297E1D" w:rsidR="000D1F6F" w:rsidRPr="001D7DFC" w:rsidRDefault="00072D14" w:rsidP="00B27EA7">
      <w:pPr>
        <w:pStyle w:val="Author"/>
        <w:spacing w:line="480" w:lineRule="auto"/>
        <w:rPr>
          <w:rFonts w:ascii="Helvetica" w:hAnsi="Helvetica"/>
          <w:color w:val="000000" w:themeColor="text1"/>
        </w:rPr>
      </w:pPr>
      <w:r w:rsidRPr="001D7DFC">
        <w:rPr>
          <w:rFonts w:ascii="Helvetica" w:hAnsi="Helvetica"/>
          <w:color w:val="000000" w:themeColor="text1"/>
        </w:rPr>
        <w:t>Hugh Rabagliati</w:t>
      </w:r>
      <w:r w:rsidR="00B27EA7" w:rsidRPr="001D7DFC">
        <w:rPr>
          <w:rFonts w:ascii="Helvetica" w:hAnsi="Helvetica"/>
          <w:color w:val="000000" w:themeColor="text1"/>
        </w:rPr>
        <w:t xml:space="preserve"> and Alexander Robertson</w:t>
      </w:r>
    </w:p>
    <w:p w14:paraId="48EAD30E" w14:textId="4C37634C" w:rsidR="001D7DFC" w:rsidRPr="001D7DFC" w:rsidRDefault="001D7DFC" w:rsidP="00B27EA7">
      <w:pPr>
        <w:spacing w:line="480" w:lineRule="auto"/>
        <w:jc w:val="center"/>
        <w:rPr>
          <w:rFonts w:ascii="Helvetica" w:hAnsi="Helvetica"/>
        </w:rPr>
      </w:pPr>
      <w:r w:rsidRPr="001D7DFC">
        <w:rPr>
          <w:rFonts w:ascii="Helvetica" w:hAnsi="Helvetica"/>
        </w:rPr>
        <w:t>School of Philosophy, Psychology and Language Sciences</w:t>
      </w:r>
    </w:p>
    <w:p w14:paraId="17CAB25E" w14:textId="10D800B2" w:rsidR="00B27EA7" w:rsidRDefault="00B27EA7" w:rsidP="00B27EA7">
      <w:pPr>
        <w:spacing w:line="480" w:lineRule="auto"/>
        <w:jc w:val="center"/>
        <w:rPr>
          <w:rFonts w:ascii="Helvetica" w:hAnsi="Helvetica"/>
        </w:rPr>
      </w:pPr>
      <w:r w:rsidRPr="001D7DFC">
        <w:rPr>
          <w:rFonts w:ascii="Helvetica" w:hAnsi="Helvetica"/>
        </w:rPr>
        <w:t>University of Edinburgh</w:t>
      </w:r>
    </w:p>
    <w:p w14:paraId="65AD1719" w14:textId="77777777" w:rsidR="001D7DFC" w:rsidRDefault="001D7DFC" w:rsidP="00B27EA7">
      <w:pPr>
        <w:spacing w:line="480" w:lineRule="auto"/>
        <w:jc w:val="center"/>
        <w:rPr>
          <w:rFonts w:ascii="Helvetica" w:hAnsi="Helvetica"/>
        </w:rPr>
      </w:pPr>
    </w:p>
    <w:p w14:paraId="3C5BFE0A" w14:textId="77777777" w:rsidR="001D7DFC" w:rsidRPr="001D7DFC" w:rsidRDefault="001D7DFC" w:rsidP="00B27EA7">
      <w:pPr>
        <w:spacing w:line="480" w:lineRule="auto"/>
        <w:jc w:val="center"/>
        <w:rPr>
          <w:rFonts w:ascii="Helvetica" w:hAnsi="Helvetica"/>
        </w:rPr>
      </w:pPr>
    </w:p>
    <w:p w14:paraId="416959A9" w14:textId="7F7DAC0D" w:rsidR="000D1F6F" w:rsidRPr="001D7DFC" w:rsidRDefault="001D7DFC" w:rsidP="00B27EA7">
      <w:pPr>
        <w:pStyle w:val="Date"/>
        <w:spacing w:line="480" w:lineRule="auto"/>
        <w:rPr>
          <w:rFonts w:ascii="Helvetica" w:hAnsi="Helvetica"/>
          <w:color w:val="000000" w:themeColor="text1"/>
        </w:rPr>
      </w:pPr>
      <w:r>
        <w:rPr>
          <w:rFonts w:ascii="Helvetica" w:hAnsi="Helvetica"/>
          <w:color w:val="000000" w:themeColor="text1"/>
        </w:rPr>
        <w:t xml:space="preserve">Draft of April </w:t>
      </w:r>
      <w:r w:rsidR="005A7B2B">
        <w:rPr>
          <w:rFonts w:ascii="Helvetica" w:hAnsi="Helvetica"/>
          <w:color w:val="000000" w:themeColor="text1"/>
        </w:rPr>
        <w:t>15</w:t>
      </w:r>
      <w:r w:rsidR="00072D14" w:rsidRPr="001D7DFC">
        <w:rPr>
          <w:rFonts w:ascii="Helvetica" w:hAnsi="Helvetica"/>
          <w:color w:val="000000" w:themeColor="text1"/>
        </w:rPr>
        <w:t xml:space="preserve"> 2016</w:t>
      </w:r>
    </w:p>
    <w:p w14:paraId="03E93979" w14:textId="77777777" w:rsidR="001D7DFC" w:rsidRPr="001D7DFC" w:rsidRDefault="001D7DFC" w:rsidP="00B27EA7">
      <w:pPr>
        <w:spacing w:before="0" w:after="200" w:line="480" w:lineRule="auto"/>
        <w:jc w:val="center"/>
        <w:rPr>
          <w:rFonts w:ascii="Helvetica" w:hAnsi="Helvetica"/>
        </w:rPr>
      </w:pPr>
    </w:p>
    <w:p w14:paraId="254E88C9" w14:textId="77777777" w:rsidR="001D7DFC" w:rsidRPr="001D7DFC" w:rsidRDefault="001D7DFC" w:rsidP="00B27EA7">
      <w:pPr>
        <w:spacing w:before="0" w:after="200" w:line="480" w:lineRule="auto"/>
        <w:jc w:val="center"/>
        <w:rPr>
          <w:rFonts w:ascii="Helvetica" w:hAnsi="Helvetica"/>
        </w:rPr>
      </w:pPr>
    </w:p>
    <w:p w14:paraId="6CDE198E" w14:textId="77777777" w:rsidR="001D7DFC" w:rsidRDefault="001D7DFC" w:rsidP="001D7DFC">
      <w:pPr>
        <w:spacing w:before="0" w:after="200" w:line="480" w:lineRule="auto"/>
        <w:rPr>
          <w:rFonts w:ascii="Helvetica" w:hAnsi="Helvetica"/>
        </w:rPr>
      </w:pPr>
      <w:r w:rsidRPr="001D7DFC">
        <w:rPr>
          <w:rFonts w:ascii="Helvetica" w:hAnsi="Helvetica"/>
        </w:rPr>
        <w:t>Please addres</w:t>
      </w:r>
      <w:r>
        <w:rPr>
          <w:rFonts w:ascii="Helvetica" w:hAnsi="Helvetica"/>
        </w:rPr>
        <w:t>s correspondence to:</w:t>
      </w:r>
    </w:p>
    <w:p w14:paraId="26250CF6" w14:textId="77777777" w:rsidR="001D7DFC" w:rsidRDefault="001D7DFC" w:rsidP="001D7DFC">
      <w:pPr>
        <w:spacing w:before="0" w:after="200" w:line="480" w:lineRule="auto"/>
        <w:rPr>
          <w:rFonts w:ascii="Helvetica" w:hAnsi="Helvetica"/>
        </w:rPr>
      </w:pPr>
      <w:r>
        <w:rPr>
          <w:rFonts w:ascii="Helvetica" w:hAnsi="Helvetica"/>
        </w:rPr>
        <w:t>Hugh Rabagliati</w:t>
      </w:r>
    </w:p>
    <w:p w14:paraId="46CCDB1F" w14:textId="77777777" w:rsidR="001D7DFC" w:rsidRDefault="001D7DFC" w:rsidP="001D7DFC">
      <w:pPr>
        <w:spacing w:before="0" w:after="200" w:line="480" w:lineRule="auto"/>
        <w:rPr>
          <w:rFonts w:ascii="Helvetica" w:hAnsi="Helvetica"/>
        </w:rPr>
      </w:pPr>
      <w:r>
        <w:rPr>
          <w:rFonts w:ascii="Helvetica" w:hAnsi="Helvetica"/>
        </w:rPr>
        <w:t>School of Philosophy, Psychology and Language Sciences</w:t>
      </w:r>
    </w:p>
    <w:p w14:paraId="05117C5E" w14:textId="77777777" w:rsidR="001D7DFC" w:rsidRDefault="001D7DFC" w:rsidP="001D7DFC">
      <w:pPr>
        <w:spacing w:before="0" w:after="200" w:line="480" w:lineRule="auto"/>
        <w:rPr>
          <w:rFonts w:ascii="Helvetica" w:hAnsi="Helvetica"/>
        </w:rPr>
      </w:pPr>
      <w:r>
        <w:rPr>
          <w:rFonts w:ascii="Helvetica" w:hAnsi="Helvetica"/>
        </w:rPr>
        <w:t>University of Edinburgh</w:t>
      </w:r>
    </w:p>
    <w:p w14:paraId="5455744C" w14:textId="77777777" w:rsidR="001D7DFC" w:rsidRDefault="001D7DFC" w:rsidP="001D7DFC">
      <w:pPr>
        <w:spacing w:before="0" w:after="200" w:line="480" w:lineRule="auto"/>
        <w:rPr>
          <w:rFonts w:ascii="Helvetica" w:hAnsi="Helvetica"/>
        </w:rPr>
      </w:pPr>
      <w:r>
        <w:rPr>
          <w:rFonts w:ascii="Helvetica" w:hAnsi="Helvetica"/>
        </w:rPr>
        <w:t>Edinburgh</w:t>
      </w:r>
    </w:p>
    <w:p w14:paraId="66F83BF6" w14:textId="77777777" w:rsidR="001D7DFC" w:rsidRDefault="001D7DFC" w:rsidP="001D7DFC">
      <w:pPr>
        <w:spacing w:before="0" w:after="200" w:line="480" w:lineRule="auto"/>
        <w:rPr>
          <w:rFonts w:ascii="Helvetica" w:hAnsi="Helvetica"/>
        </w:rPr>
      </w:pPr>
      <w:r>
        <w:rPr>
          <w:rFonts w:ascii="Helvetica" w:hAnsi="Helvetica"/>
        </w:rPr>
        <w:t>EH8 9JZ</w:t>
      </w:r>
    </w:p>
    <w:p w14:paraId="09A6DBFC" w14:textId="577B08FF" w:rsidR="00B27EA7" w:rsidRDefault="001D7DFC" w:rsidP="001D7DFC">
      <w:pPr>
        <w:spacing w:before="0" w:after="200" w:line="480" w:lineRule="auto"/>
      </w:pPr>
      <w:r>
        <w:rPr>
          <w:rFonts w:ascii="Helvetica" w:hAnsi="Helvetica"/>
        </w:rPr>
        <w:t>hugh.rabagliati@ed.ac.uk</w:t>
      </w:r>
      <w:r w:rsidR="00B27EA7">
        <w:br w:type="page"/>
      </w:r>
    </w:p>
    <w:p w14:paraId="2DC042FE" w14:textId="6AECBF53" w:rsid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 have considerable difficulty producing informative and unambiguous referring expressions, a fact that still lacks a full explanation. Potential insight can come from psycholinguistic models of ambiguity avoidance in adults, which suggest that</w:t>
      </w:r>
      <w:r w:rsidR="00CB2C02">
        <w:rPr>
          <w:rFonts w:ascii="Helvetica" w:hAnsi="Helvetica"/>
          <w:color w:val="000000" w:themeColor="text1"/>
        </w:rPr>
        <w:t>, before describing any scene,</w:t>
      </w:r>
      <w:r w:rsidRPr="00B27EA7">
        <w:rPr>
          <w:rFonts w:ascii="Helvetica" w:hAnsi="Helvetica"/>
          <w:color w:val="000000" w:themeColor="text1"/>
        </w:rPr>
        <w:t xml:space="preserve"> speakers pro-actively monitor for some -- but not all -- types of potential ambiguity</w:t>
      </w:r>
      <w:r w:rsidR="00CB2C02">
        <w:rPr>
          <w:rFonts w:ascii="Helvetica" w:hAnsi="Helvetica"/>
          <w:color w:val="000000" w:themeColor="text1"/>
        </w:rPr>
        <w:t>,</w:t>
      </w:r>
      <w:r w:rsidRPr="00B27EA7">
        <w:rPr>
          <w:rFonts w:ascii="Helvetica" w:hAnsi="Helvetica"/>
          <w:color w:val="000000" w:themeColor="text1"/>
        </w:rPr>
        <w:t xml:space="preserve"> and then subsequently monitor </w:t>
      </w:r>
      <w:del w:id="0" w:author="RABAGLIATI Hugh" w:date="2016-04-16T20:22:00Z">
        <w:r w:rsidRPr="00B27EA7" w:rsidDel="006131E5">
          <w:rPr>
            <w:rFonts w:ascii="Helvetica" w:hAnsi="Helvetica"/>
            <w:color w:val="000000" w:themeColor="text1"/>
          </w:rPr>
          <w:delText xml:space="preserve">how they </w:delText>
        </w:r>
        <w:r w:rsidR="009A10A6" w:rsidDel="006131E5">
          <w:rPr>
            <w:rFonts w:ascii="Helvetica" w:hAnsi="Helvetica"/>
            <w:color w:val="000000" w:themeColor="text1"/>
          </w:rPr>
          <w:delText xml:space="preserve">themselves have </w:delText>
        </w:r>
        <w:r w:rsidRPr="00B27EA7" w:rsidDel="006131E5">
          <w:rPr>
            <w:rFonts w:ascii="Helvetica" w:hAnsi="Helvetica"/>
            <w:color w:val="000000" w:themeColor="text1"/>
          </w:rPr>
          <w:delText>described the scene to check for any unnoticed ambiguity</w:delText>
        </w:r>
      </w:del>
      <w:ins w:id="1" w:author="RABAGLIATI Hugh" w:date="2016-04-16T20:22:00Z">
        <w:r w:rsidR="006131E5">
          <w:rPr>
            <w:rFonts w:ascii="Helvetica" w:hAnsi="Helvetica"/>
            <w:color w:val="000000" w:themeColor="text1"/>
          </w:rPr>
          <w:t>whether their just-produced expression provides an ambiguous description</w:t>
        </w:r>
      </w:ins>
      <w:r w:rsidRPr="00B27EA7">
        <w:rPr>
          <w:rFonts w:ascii="Helvetica" w:hAnsi="Helvetica"/>
          <w:color w:val="000000" w:themeColor="text1"/>
        </w:rPr>
        <w:t>. Our experiments use</w:t>
      </w:r>
      <w:ins w:id="2" w:author="RABAGLIATI Hugh" w:date="2016-04-16T20:23:00Z">
        <w:r w:rsidR="006131E5">
          <w:rPr>
            <w:rFonts w:ascii="Helvetica" w:hAnsi="Helvetica"/>
            <w:color w:val="000000" w:themeColor="text1"/>
          </w:rPr>
          <w:t>d</w:t>
        </w:r>
      </w:ins>
      <w:r w:rsidRPr="00B27EA7">
        <w:rPr>
          <w:rFonts w:ascii="Helvetica" w:hAnsi="Helvetica"/>
          <w:color w:val="000000" w:themeColor="text1"/>
        </w:rPr>
        <w:t xml:space="preserve"> eye tracking to assess the developing roles of these skills in children's referential communication. Experiment 1 shows that adults' eye movements can index the processes of both pro-active and self monitoring. Experiments 2 and 3 show that children (n = 110) typically do not pro-actively monitor for potential ambiguity, although they do show evidence of </w:t>
      </w:r>
      <w:r w:rsidR="00461A9C">
        <w:rPr>
          <w:rFonts w:ascii="Helvetica" w:hAnsi="Helvetica"/>
          <w:color w:val="000000" w:themeColor="text1"/>
        </w:rPr>
        <w:t xml:space="preserve">pro-active </w:t>
      </w:r>
      <w:r w:rsidRPr="00B27EA7">
        <w:rPr>
          <w:rFonts w:ascii="Helvetica" w:hAnsi="Helvetica"/>
          <w:color w:val="000000" w:themeColor="text1"/>
        </w:rPr>
        <w:t>monitoring</w:t>
      </w:r>
      <w:r w:rsidR="00461A9C">
        <w:rPr>
          <w:rFonts w:ascii="Helvetica" w:hAnsi="Helvetica"/>
          <w:color w:val="000000" w:themeColor="text1"/>
        </w:rPr>
        <w:t xml:space="preserve"> on the occasions when they </w:t>
      </w:r>
      <w:r w:rsidRPr="00B27EA7">
        <w:rPr>
          <w:rFonts w:ascii="Helvetica" w:hAnsi="Helvetica"/>
          <w:color w:val="000000" w:themeColor="text1"/>
        </w:rPr>
        <w:t xml:space="preserve">produce informative expressions. However, we </w:t>
      </w:r>
      <w:r w:rsidR="00461A9C">
        <w:rPr>
          <w:rFonts w:ascii="Helvetica" w:hAnsi="Helvetica"/>
          <w:color w:val="000000" w:themeColor="text1"/>
        </w:rPr>
        <w:t>do</w:t>
      </w:r>
      <w:r w:rsidRPr="00B27EA7">
        <w:rPr>
          <w:rFonts w:ascii="Helvetica" w:hAnsi="Helvetica"/>
          <w:color w:val="000000" w:themeColor="text1"/>
        </w:rPr>
        <w:t xml:space="preserve"> find evidence that children </w:t>
      </w:r>
      <w:r w:rsidR="00461A9C">
        <w:rPr>
          <w:rFonts w:ascii="Helvetica" w:hAnsi="Helvetica"/>
          <w:color w:val="000000" w:themeColor="text1"/>
        </w:rPr>
        <w:t xml:space="preserve">consistently </w:t>
      </w:r>
      <w:r w:rsidRPr="00B27EA7">
        <w:rPr>
          <w:rFonts w:ascii="Helvetica" w:hAnsi="Helvetica"/>
          <w:color w:val="000000" w:themeColor="text1"/>
        </w:rPr>
        <w:t>monitor their own descriptions for ambiguity</w:t>
      </w:r>
      <w:ins w:id="3" w:author="RABAGLIATI Hugh" w:date="2016-04-16T20:30:00Z">
        <w:r w:rsidR="00AC5DDB">
          <w:rPr>
            <w:rFonts w:ascii="Helvetica" w:hAnsi="Helvetica"/>
            <w:color w:val="000000" w:themeColor="text1"/>
          </w:rPr>
          <w:t xml:space="preserve">, even </w:t>
        </w:r>
      </w:ins>
      <w:ins w:id="4" w:author="RABAGLIATI Hugh" w:date="2016-04-16T20:31:00Z">
        <w:r w:rsidR="00AC5DDB">
          <w:rPr>
            <w:rFonts w:ascii="Helvetica" w:hAnsi="Helvetica"/>
            <w:color w:val="000000" w:themeColor="text1"/>
          </w:rPr>
          <w:t xml:space="preserve">though </w:t>
        </w:r>
      </w:ins>
      <w:ins w:id="5" w:author="RABAGLIATI Hugh" w:date="2016-04-16T20:30:00Z">
        <w:r w:rsidR="00AC5DDB">
          <w:rPr>
            <w:rFonts w:ascii="Helvetica" w:hAnsi="Helvetica"/>
            <w:color w:val="000000" w:themeColor="text1"/>
          </w:rPr>
          <w:t xml:space="preserve">they </w:t>
        </w:r>
      </w:ins>
      <w:ins w:id="6" w:author="RABAGLIATI Hugh" w:date="2016-04-16T20:31:00Z">
        <w:r w:rsidR="00AC5DDB">
          <w:rPr>
            <w:rFonts w:ascii="Helvetica" w:hAnsi="Helvetica"/>
            <w:color w:val="000000" w:themeColor="text1"/>
          </w:rPr>
          <w:t>rarely correct their utterances</w:t>
        </w:r>
      </w:ins>
      <w:r w:rsidRPr="00B27EA7">
        <w:rPr>
          <w:rFonts w:ascii="Helvetica" w:hAnsi="Helvetica"/>
          <w:color w:val="000000" w:themeColor="text1"/>
        </w:rPr>
        <w:t xml:space="preserve">. We propose that the process of self monitoring might act as a learning signal, that guides children as they acquire the ability to monitor pro-actively.   </w:t>
      </w:r>
    </w:p>
    <w:p w14:paraId="244AD19C" w14:textId="77777777" w:rsidR="00B27EA7" w:rsidRDefault="00B27EA7" w:rsidP="00B27EA7">
      <w:pPr>
        <w:spacing w:line="480" w:lineRule="auto"/>
        <w:jc w:val="both"/>
        <w:rPr>
          <w:rFonts w:ascii="Helvetica" w:hAnsi="Helvetica"/>
          <w:color w:val="000000" w:themeColor="text1"/>
        </w:rPr>
      </w:pPr>
    </w:p>
    <w:p w14:paraId="2A30DEF0" w14:textId="43D6D8E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Keywords: Referential communication, language production, development, eye tracking, ambiguity    </w:t>
      </w:r>
    </w:p>
    <w:p w14:paraId="6558050B" w14:textId="77777777" w:rsidR="00B27EA7" w:rsidRDefault="00B27EA7" w:rsidP="00B27EA7">
      <w:pPr>
        <w:spacing w:line="480" w:lineRule="auto"/>
        <w:jc w:val="both"/>
        <w:rPr>
          <w:rFonts w:ascii="Helvetica" w:hAnsi="Helvetica"/>
          <w:color w:val="000000" w:themeColor="text1"/>
        </w:rPr>
      </w:pPr>
    </w:p>
    <w:p w14:paraId="606E0406" w14:textId="77777777" w:rsidR="00B27EA7" w:rsidRDefault="00B27EA7" w:rsidP="00B27EA7">
      <w:pPr>
        <w:spacing w:before="0" w:after="200" w:line="480" w:lineRule="auto"/>
        <w:jc w:val="both"/>
        <w:rPr>
          <w:rFonts w:ascii="Helvetica" w:hAnsi="Helvetica"/>
          <w:color w:val="000000" w:themeColor="text1"/>
        </w:rPr>
      </w:pPr>
      <w:r>
        <w:rPr>
          <w:rFonts w:ascii="Helvetica" w:hAnsi="Helvetica"/>
          <w:color w:val="000000" w:themeColor="text1"/>
        </w:rPr>
        <w:br w:type="page"/>
      </w:r>
    </w:p>
    <w:p w14:paraId="2FE57023" w14:textId="406F163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learning a language are not only required to master its structural features, such as phonology and syntax, but must also learn to communicate their messages in effective ways. In particular, children must learn to produce utterances that are appropriately informative and unambiguous. If </w:t>
      </w:r>
      <w:r w:rsidR="00461A9C">
        <w:rPr>
          <w:rFonts w:ascii="Helvetica" w:hAnsi="Helvetica"/>
          <w:color w:val="000000" w:themeColor="text1"/>
        </w:rPr>
        <w:t>Wee</w:t>
      </w:r>
      <w:r w:rsidRPr="00B27EA7">
        <w:rPr>
          <w:rFonts w:ascii="Helvetica" w:hAnsi="Helvetica"/>
          <w:color w:val="000000" w:themeColor="text1"/>
        </w:rPr>
        <w:t xml:space="preserve"> Jim owns both a red hat and a blue hat and wants to wear the red one, then it is uninformative for him to demand "I want my hat" (not to mention a little domineering). A more informative request would, instead, specify which of the two hats he desires. It is well established that learning to generate these appropriately informative utterances is a difficult task for young children: Preschoolers, and even young school-age children, who take part in referential communication tasks (an experimental analogue of the situation described above) frequently produce descriptions that are decidedly ambiguous and uninformative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&amp; Krauss, 1967;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Krauss, &amp; Weisberg, 1966; Matthews, </w:t>
      </w:r>
      <w:proofErr w:type="spellStart"/>
      <w:r w:rsidRPr="00B27EA7">
        <w:rPr>
          <w:rFonts w:ascii="Helvetica" w:hAnsi="Helvetica"/>
          <w:color w:val="000000" w:themeColor="text1"/>
        </w:rPr>
        <w:t>Lieven</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Tomasello</w:t>
      </w:r>
      <w:proofErr w:type="spellEnd"/>
      <w:r w:rsidRPr="00B27EA7">
        <w:rPr>
          <w:rFonts w:ascii="Helvetica" w:hAnsi="Helvetica"/>
          <w:color w:val="000000" w:themeColor="text1"/>
        </w:rPr>
        <w:t xml:space="preserve">, 2007; Nilsen &amp; Graham, 2009; </w:t>
      </w: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&amp; Whitehurst, 1984, amongst others). But while children's difficulty with reference is well-established, exactly why this difficulty exists -- and why it persists so late in development -- remains something of a mystery.</w:t>
      </w:r>
    </w:p>
    <w:p w14:paraId="100BB09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most historically prominent explanation for children's difficulties with referential communication has focused on egocentricity: Children are assumed to be somewhat blind to the mental states of other people, and so they fail to take these states into account when communicating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et al., 1966; Krauss &amp;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1969; Piaget, 1926). But this idea has fallen out of </w:t>
      </w:r>
      <w:proofErr w:type="spellStart"/>
      <w:r w:rsidRPr="00B27EA7">
        <w:rPr>
          <w:rFonts w:ascii="Helvetica" w:hAnsi="Helvetica"/>
          <w:color w:val="000000" w:themeColor="text1"/>
        </w:rPr>
        <w:t>favour</w:t>
      </w:r>
      <w:proofErr w:type="spellEnd"/>
      <w:r w:rsidRPr="00B27EA7">
        <w:rPr>
          <w:rFonts w:ascii="Helvetica" w:hAnsi="Helvetica"/>
          <w:color w:val="000000" w:themeColor="text1"/>
        </w:rPr>
        <w:t>, as study after study has demonstrated that children who are too young to communicate informatively are nevertheless surprisingly adept at reasoning about the mental states of others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Krauss, &amp; Higgins, </w:t>
      </w:r>
      <w:r w:rsidRPr="00B27EA7">
        <w:rPr>
          <w:rFonts w:ascii="Helvetica" w:hAnsi="Helvetica"/>
          <w:color w:val="000000" w:themeColor="text1"/>
        </w:rPr>
        <w:lastRenderedPageBreak/>
        <w:t xml:space="preserve">1975; </w:t>
      </w:r>
      <w:proofErr w:type="spellStart"/>
      <w:r w:rsidRPr="00B27EA7">
        <w:rPr>
          <w:rFonts w:ascii="Helvetica" w:hAnsi="Helvetica"/>
          <w:color w:val="000000" w:themeColor="text1"/>
        </w:rPr>
        <w:t>Onishi</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Baillargeon</w:t>
      </w:r>
      <w:proofErr w:type="spellEnd"/>
      <w:r w:rsidRPr="00B27EA7">
        <w:rPr>
          <w:rFonts w:ascii="Helvetica" w:hAnsi="Helvetica"/>
          <w:color w:val="000000" w:themeColor="text1"/>
        </w:rPr>
        <w:t xml:space="preserve">, 2005; </w:t>
      </w:r>
      <w:proofErr w:type="spellStart"/>
      <w:r w:rsidRPr="00B27EA7">
        <w:rPr>
          <w:rFonts w:ascii="Helvetica" w:hAnsi="Helvetica"/>
          <w:color w:val="000000" w:themeColor="text1"/>
        </w:rPr>
        <w:t>Wimmer</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Perner</w:t>
      </w:r>
      <w:proofErr w:type="spellEnd"/>
      <w:r w:rsidRPr="00B27EA7">
        <w:rPr>
          <w:rFonts w:ascii="Helvetica" w:hAnsi="Helvetica"/>
          <w:color w:val="000000" w:themeColor="text1"/>
        </w:rPr>
        <w:t>, 1983). Consistent with this, recent work has shown that children with ASD, who have difficulty taking the perspective of others, still show age-appropriate success in completing referential communication tasks (</w:t>
      </w:r>
      <w:proofErr w:type="spellStart"/>
      <w:r w:rsidRPr="00B27EA7">
        <w:rPr>
          <w:rFonts w:ascii="Helvetica" w:hAnsi="Helvetica"/>
          <w:color w:val="000000" w:themeColor="text1"/>
        </w:rPr>
        <w:t>Fukumura</w:t>
      </w:r>
      <w:proofErr w:type="spellEnd"/>
      <w:r w:rsidRPr="00B27EA7">
        <w:rPr>
          <w:rFonts w:ascii="Helvetica" w:hAnsi="Helvetica"/>
          <w:color w:val="000000" w:themeColor="text1"/>
        </w:rPr>
        <w:t xml:space="preserve">, 2015; see also </w:t>
      </w:r>
      <w:proofErr w:type="spellStart"/>
      <w:r w:rsidRPr="00B27EA7">
        <w:rPr>
          <w:rFonts w:ascii="Helvetica" w:hAnsi="Helvetica"/>
          <w:color w:val="000000" w:themeColor="text1"/>
        </w:rPr>
        <w:t>Nadig</w:t>
      </w:r>
      <w:proofErr w:type="spellEnd"/>
      <w:r w:rsidRPr="00B27EA7">
        <w:rPr>
          <w:rFonts w:ascii="Helvetica" w:hAnsi="Helvetica"/>
          <w:color w:val="000000" w:themeColor="text1"/>
        </w:rPr>
        <w:t xml:space="preserve">, </w:t>
      </w:r>
      <w:proofErr w:type="spellStart"/>
      <w:r w:rsidRPr="00B27EA7">
        <w:rPr>
          <w:rFonts w:ascii="Helvetica" w:hAnsi="Helvetica"/>
          <w:color w:val="000000" w:themeColor="text1"/>
        </w:rPr>
        <w:t>Vivanti</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Ozonoff</w:t>
      </w:r>
      <w:proofErr w:type="spellEnd"/>
      <w:r w:rsidRPr="00B27EA7">
        <w:rPr>
          <w:rFonts w:ascii="Helvetica" w:hAnsi="Helvetica"/>
          <w:color w:val="000000" w:themeColor="text1"/>
        </w:rPr>
        <w:t>, 2009).</w:t>
      </w:r>
    </w:p>
    <w:p w14:paraId="2B835A9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An alternative approach has been to ask whether children's more general cognitive limitations, such as their still-developing working memory or executive function capacities, might play a role in their referential communication abilities (de Cat, 2015; </w:t>
      </w:r>
      <w:proofErr w:type="spellStart"/>
      <w:r w:rsidRPr="00B27EA7">
        <w:rPr>
          <w:rFonts w:ascii="Helvetica" w:hAnsi="Helvetica"/>
          <w:color w:val="000000" w:themeColor="text1"/>
        </w:rPr>
        <w:t>Epley</w:t>
      </w:r>
      <w:proofErr w:type="spellEnd"/>
      <w:r w:rsidRPr="00B27EA7">
        <w:rPr>
          <w:rFonts w:ascii="Helvetica" w:hAnsi="Helvetica"/>
          <w:color w:val="000000" w:themeColor="text1"/>
        </w:rPr>
        <w:t xml:space="preserve">, </w:t>
      </w:r>
      <w:proofErr w:type="spellStart"/>
      <w:r w:rsidRPr="00B27EA7">
        <w:rPr>
          <w:rFonts w:ascii="Helvetica" w:hAnsi="Helvetica"/>
          <w:color w:val="000000" w:themeColor="text1"/>
        </w:rPr>
        <w:t>Keysar</w:t>
      </w:r>
      <w:proofErr w:type="spellEnd"/>
      <w:r w:rsidRPr="00B27EA7">
        <w:rPr>
          <w:rFonts w:ascii="Helvetica" w:hAnsi="Helvetica"/>
          <w:color w:val="000000" w:themeColor="text1"/>
        </w:rPr>
        <w:t xml:space="preserve">, Van </w:t>
      </w:r>
      <w:proofErr w:type="spellStart"/>
      <w:r w:rsidRPr="00B27EA7">
        <w:rPr>
          <w:rFonts w:ascii="Helvetica" w:hAnsi="Helvetica"/>
          <w:color w:val="000000" w:themeColor="text1"/>
        </w:rPr>
        <w:t>Boven</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Gilovich</w:t>
      </w:r>
      <w:proofErr w:type="spellEnd"/>
      <w:r w:rsidRPr="00B27EA7">
        <w:rPr>
          <w:rFonts w:ascii="Helvetica" w:hAnsi="Helvetica"/>
          <w:color w:val="000000" w:themeColor="text1"/>
        </w:rPr>
        <w:t xml:space="preserve">, 2004; Nilsen &amp; Graham, 2009; Varghese &amp; Nilsen, 2013). Under these theories, children and adults are assumed to have similar ego-centric biases, but are strikingly different in their ability to over-ride that egocentrism and act in a communicatively appropriate fashion. For example, Nilsen (e.g., Nilsen &amp; Graham, 2009) has suggested that adults can override these biases because they have stronger executive functions (see also Brown-Schmidt, 2009; </w:t>
      </w:r>
      <w:proofErr w:type="spellStart"/>
      <w:r w:rsidRPr="00B27EA7">
        <w:rPr>
          <w:rFonts w:ascii="Helvetica" w:hAnsi="Helvetica"/>
          <w:color w:val="000000" w:themeColor="text1"/>
        </w:rPr>
        <w:t>Epley</w:t>
      </w:r>
      <w:proofErr w:type="spellEnd"/>
      <w:r w:rsidRPr="00B27EA7">
        <w:rPr>
          <w:rFonts w:ascii="Helvetica" w:hAnsi="Helvetica"/>
          <w:color w:val="000000" w:themeColor="text1"/>
        </w:rPr>
        <w:t xml:space="preserve"> et al., 2004). Consistent with this, she has found an increased use of egocentric biases in children who have relatively weak executive function skills (Nilsen &amp; Graham, 2009; Nilsen, </w:t>
      </w:r>
      <w:proofErr w:type="spellStart"/>
      <w:r w:rsidRPr="00B27EA7">
        <w:rPr>
          <w:rFonts w:ascii="Helvetica" w:hAnsi="Helvetica"/>
          <w:color w:val="000000" w:themeColor="text1"/>
        </w:rPr>
        <w:t>Buist</w:t>
      </w:r>
      <w:proofErr w:type="spellEnd"/>
      <w:r w:rsidRPr="00B27EA7">
        <w:rPr>
          <w:rFonts w:ascii="Helvetica" w:hAnsi="Helvetica"/>
          <w:color w:val="000000" w:themeColor="text1"/>
        </w:rPr>
        <w:t xml:space="preserve">, Gillis, &amp; </w:t>
      </w:r>
      <w:proofErr w:type="spellStart"/>
      <w:r w:rsidRPr="00B27EA7">
        <w:rPr>
          <w:rFonts w:ascii="Helvetica" w:hAnsi="Helvetica"/>
          <w:color w:val="000000" w:themeColor="text1"/>
        </w:rPr>
        <w:t>Fugelsang</w:t>
      </w:r>
      <w:proofErr w:type="spellEnd"/>
      <w:r w:rsidRPr="00B27EA7">
        <w:rPr>
          <w:rFonts w:ascii="Helvetica" w:hAnsi="Helvetica"/>
          <w:color w:val="000000" w:themeColor="text1"/>
        </w:rPr>
        <w:t xml:space="preserve">, 2013; Nilsen, Varghese, Xu, &amp; </w:t>
      </w:r>
      <w:proofErr w:type="spellStart"/>
      <w:r w:rsidRPr="00B27EA7">
        <w:rPr>
          <w:rFonts w:ascii="Helvetica" w:hAnsi="Helvetica"/>
          <w:color w:val="000000" w:themeColor="text1"/>
        </w:rPr>
        <w:t>Fecica</w:t>
      </w:r>
      <w:proofErr w:type="spellEnd"/>
      <w:r w:rsidRPr="00B27EA7">
        <w:rPr>
          <w:rFonts w:ascii="Helvetica" w:hAnsi="Helvetica"/>
          <w:color w:val="000000" w:themeColor="text1"/>
        </w:rPr>
        <w:t>, 2015), independent of their age or linguistic ability. But while it seems plausible that skills like inhibition, monitoring, or working memory may play important roles in facilitating children's referential communication, exactly what those roles might be is unclear.</w:t>
      </w:r>
    </w:p>
    <w:p w14:paraId="6936B24C" w14:textId="09B1DE6F" w:rsidR="000D1F6F" w:rsidRPr="00B27EA7" w:rsidRDefault="002D6D63" w:rsidP="00B27EA7">
      <w:pPr>
        <w:spacing w:line="480" w:lineRule="auto"/>
        <w:jc w:val="both"/>
        <w:rPr>
          <w:rFonts w:ascii="Helvetica" w:hAnsi="Helvetica"/>
          <w:color w:val="000000" w:themeColor="text1"/>
        </w:rPr>
      </w:pPr>
      <w:r>
        <w:rPr>
          <w:rFonts w:ascii="Helvetica" w:hAnsi="Helvetica"/>
          <w:color w:val="000000" w:themeColor="text1"/>
        </w:rPr>
        <w:t>Perhaps the major</w:t>
      </w:r>
      <w:r w:rsidR="00072D14" w:rsidRPr="00B27EA7">
        <w:rPr>
          <w:rFonts w:ascii="Helvetica" w:hAnsi="Helvetica"/>
          <w:color w:val="000000" w:themeColor="text1"/>
        </w:rPr>
        <w:t xml:space="preserve"> limiting factor for developing a cognitive theory of children's referential communication is that our current understanding of the moment-by-moment mechanisms involved in children's language production is too sparse to offer much guidance. While we </w:t>
      </w:r>
      <w:r w:rsidR="00072D14" w:rsidRPr="00B27EA7">
        <w:rPr>
          <w:rFonts w:ascii="Helvetica" w:hAnsi="Helvetica"/>
          <w:color w:val="000000" w:themeColor="text1"/>
        </w:rPr>
        <w:lastRenderedPageBreak/>
        <w:t>know an increasing amount about how children comprehend language online (</w:t>
      </w:r>
      <w:r w:rsidR="005A7B2B">
        <w:rPr>
          <w:rFonts w:ascii="Helvetica" w:hAnsi="Helvetica"/>
          <w:color w:val="000000" w:themeColor="text1"/>
        </w:rPr>
        <w:t xml:space="preserve">Fernald, Pinto, </w:t>
      </w:r>
      <w:proofErr w:type="spellStart"/>
      <w:r w:rsidR="005A7B2B">
        <w:rPr>
          <w:rFonts w:ascii="Helvetica" w:hAnsi="Helvetica"/>
          <w:color w:val="000000" w:themeColor="text1"/>
        </w:rPr>
        <w:t>Swingley</w:t>
      </w:r>
      <w:proofErr w:type="spellEnd"/>
      <w:r w:rsidR="005A7B2B">
        <w:rPr>
          <w:rFonts w:ascii="Helvetica" w:hAnsi="Helvetica"/>
          <w:color w:val="000000" w:themeColor="text1"/>
        </w:rPr>
        <w:t xml:space="preserve">, Weinberg &amp; Roberts, 1998; Huang &amp; </w:t>
      </w:r>
      <w:proofErr w:type="spellStart"/>
      <w:r w:rsidR="005A7B2B">
        <w:rPr>
          <w:rFonts w:ascii="Helvetica" w:hAnsi="Helvetica"/>
          <w:color w:val="000000" w:themeColor="text1"/>
        </w:rPr>
        <w:t>Snedeker</w:t>
      </w:r>
      <w:proofErr w:type="spellEnd"/>
      <w:r w:rsidR="005A7B2B">
        <w:rPr>
          <w:rFonts w:ascii="Helvetica" w:hAnsi="Helvetica"/>
          <w:color w:val="000000" w:themeColor="text1"/>
        </w:rPr>
        <w:t xml:space="preserve">, 2009; Rabagliati, </w:t>
      </w:r>
      <w:proofErr w:type="spellStart"/>
      <w:r w:rsidR="005A7B2B">
        <w:rPr>
          <w:rFonts w:ascii="Helvetica" w:hAnsi="Helvetica"/>
          <w:color w:val="000000" w:themeColor="text1"/>
        </w:rPr>
        <w:t>Pylkkänen</w:t>
      </w:r>
      <w:proofErr w:type="spellEnd"/>
      <w:r w:rsidR="005A7B2B">
        <w:rPr>
          <w:rFonts w:ascii="Helvetica" w:hAnsi="Helvetica"/>
          <w:color w:val="000000" w:themeColor="text1"/>
        </w:rPr>
        <w:t xml:space="preserve"> &amp; Marcus, 2013; </w:t>
      </w:r>
      <w:proofErr w:type="spellStart"/>
      <w:r w:rsidR="005A7B2B">
        <w:rPr>
          <w:rFonts w:ascii="Helvetica" w:hAnsi="Helvetica"/>
          <w:color w:val="000000" w:themeColor="text1"/>
        </w:rPr>
        <w:t>Snedeker</w:t>
      </w:r>
      <w:proofErr w:type="spellEnd"/>
      <w:r w:rsidR="005A7B2B">
        <w:rPr>
          <w:rFonts w:ascii="Helvetica" w:hAnsi="Helvetica"/>
          <w:color w:val="000000" w:themeColor="text1"/>
        </w:rPr>
        <w:t xml:space="preserve"> &amp; </w:t>
      </w:r>
      <w:proofErr w:type="spellStart"/>
      <w:r w:rsidR="005A7B2B">
        <w:rPr>
          <w:rFonts w:ascii="Helvetica" w:hAnsi="Helvetica"/>
          <w:color w:val="000000" w:themeColor="text1"/>
        </w:rPr>
        <w:t>Trueswell</w:t>
      </w:r>
      <w:proofErr w:type="spellEnd"/>
      <w:r w:rsidR="005A7B2B">
        <w:rPr>
          <w:rFonts w:ascii="Helvetica" w:hAnsi="Helvetica"/>
          <w:color w:val="000000" w:themeColor="text1"/>
        </w:rPr>
        <w:t xml:space="preserve">, 2004; and see </w:t>
      </w:r>
      <w:proofErr w:type="spellStart"/>
      <w:r w:rsidR="00072D14" w:rsidRPr="00B27EA7">
        <w:rPr>
          <w:rFonts w:ascii="Helvetica" w:hAnsi="Helvetica"/>
          <w:color w:val="000000" w:themeColor="text1"/>
        </w:rPr>
        <w:t>Snedeker</w:t>
      </w:r>
      <w:proofErr w:type="spellEnd"/>
      <w:r w:rsidR="00072D14" w:rsidRPr="00B27EA7">
        <w:rPr>
          <w:rFonts w:ascii="Helvetica" w:hAnsi="Helvetica"/>
          <w:color w:val="000000" w:themeColor="text1"/>
        </w:rPr>
        <w:t xml:space="preserve"> &amp; Huang, in press for review), we know much less about how they plan and structure their own utterances (although for recent examples of investigations using eye tracking, see Bunger, </w:t>
      </w:r>
      <w:proofErr w:type="spellStart"/>
      <w:r w:rsidR="00072D14" w:rsidRPr="00B27EA7">
        <w:rPr>
          <w:rFonts w:ascii="Helvetica" w:hAnsi="Helvetica"/>
          <w:color w:val="000000" w:themeColor="text1"/>
        </w:rPr>
        <w:t>Trueswell</w:t>
      </w:r>
      <w:proofErr w:type="spellEnd"/>
      <w:r w:rsidR="00072D14" w:rsidRPr="00B27EA7">
        <w:rPr>
          <w:rFonts w:ascii="Helvetica" w:hAnsi="Helvetica"/>
          <w:color w:val="000000" w:themeColor="text1"/>
        </w:rPr>
        <w:t xml:space="preserve">, &amp; </w:t>
      </w:r>
      <w:proofErr w:type="spellStart"/>
      <w:r w:rsidR="00072D14" w:rsidRPr="00B27EA7">
        <w:rPr>
          <w:rFonts w:ascii="Helvetica" w:hAnsi="Helvetica"/>
          <w:color w:val="000000" w:themeColor="text1"/>
        </w:rPr>
        <w:t>Papafragou</w:t>
      </w:r>
      <w:proofErr w:type="spellEnd"/>
      <w:r w:rsidR="00072D14" w:rsidRPr="00B27EA7">
        <w:rPr>
          <w:rFonts w:ascii="Helvetica" w:hAnsi="Helvetica"/>
          <w:color w:val="000000" w:themeColor="text1"/>
        </w:rPr>
        <w:t xml:space="preserve">, 2012; </w:t>
      </w:r>
      <w:proofErr w:type="spellStart"/>
      <w:r w:rsidR="00072D14" w:rsidRPr="00B27EA7">
        <w:rPr>
          <w:rFonts w:ascii="Helvetica" w:hAnsi="Helvetica"/>
          <w:color w:val="000000" w:themeColor="text1"/>
        </w:rPr>
        <w:t>Norbury</w:t>
      </w:r>
      <w:proofErr w:type="spellEnd"/>
      <w:r w:rsidR="00072D14" w:rsidRPr="00B27EA7">
        <w:rPr>
          <w:rFonts w:ascii="Helvetica" w:hAnsi="Helvetica"/>
          <w:color w:val="000000" w:themeColor="text1"/>
        </w:rPr>
        <w:t>, 2014). Previous work on children's referential communication has suggested some production strategies that children might use to decide what to say (</w:t>
      </w:r>
      <w:proofErr w:type="spellStart"/>
      <w:r w:rsidR="00072D14" w:rsidRPr="00B27EA7">
        <w:rPr>
          <w:rFonts w:ascii="Helvetica" w:hAnsi="Helvetica"/>
          <w:color w:val="000000" w:themeColor="text1"/>
        </w:rPr>
        <w:t>Glucksberg</w:t>
      </w:r>
      <w:proofErr w:type="spellEnd"/>
      <w:r w:rsidR="00072D14" w:rsidRPr="00B27EA7">
        <w:rPr>
          <w:rFonts w:ascii="Helvetica" w:hAnsi="Helvetica"/>
          <w:color w:val="000000" w:themeColor="text1"/>
        </w:rPr>
        <w:t xml:space="preserve"> et al., 1975; </w:t>
      </w:r>
      <w:proofErr w:type="spellStart"/>
      <w:r w:rsidR="00072D14" w:rsidRPr="00B27EA7">
        <w:rPr>
          <w:rFonts w:ascii="Helvetica" w:hAnsi="Helvetica"/>
          <w:color w:val="000000" w:themeColor="text1"/>
        </w:rPr>
        <w:t>Sonnenschein</w:t>
      </w:r>
      <w:proofErr w:type="spellEnd"/>
      <w:r w:rsidR="00072D14" w:rsidRPr="00B27EA7">
        <w:rPr>
          <w:rFonts w:ascii="Helvetica" w:hAnsi="Helvetica"/>
          <w:color w:val="000000" w:themeColor="text1"/>
        </w:rPr>
        <w:t xml:space="preserve"> &amp; Whitehurst, 1984; Whitehurst &amp; </w:t>
      </w:r>
      <w:proofErr w:type="spellStart"/>
      <w:r w:rsidR="00072D14" w:rsidRPr="00B27EA7">
        <w:rPr>
          <w:rFonts w:ascii="Helvetica" w:hAnsi="Helvetica"/>
          <w:color w:val="000000" w:themeColor="text1"/>
        </w:rPr>
        <w:t>Sonnenschein</w:t>
      </w:r>
      <w:proofErr w:type="spellEnd"/>
      <w:r w:rsidR="00072D14" w:rsidRPr="00B27EA7">
        <w:rPr>
          <w:rFonts w:ascii="Helvetica" w:hAnsi="Helvetica"/>
          <w:color w:val="000000" w:themeColor="text1"/>
        </w:rPr>
        <w:t>, 1981), but has not tied these strategies in to a specific processing model of children's language production.</w:t>
      </w:r>
    </w:p>
    <w:p w14:paraId="7262FD96" w14:textId="07AF108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adult psycholinguistics literature can provide some suggestions about what that processing model might look like. Recent work has suggested particular situations in which adults -- like children -- consistently generate expressions that are ambiguous and uninformative. An examination of the differences between the situations in which adults tend to be informative and the situations in which they do not can therefore shed light on precisely which skills children must master in order to communicate in an adult-like way.</w:t>
      </w:r>
    </w:p>
    <w:p w14:paraId="5AA76245" w14:textId="026FBFA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In particular, Ferreira and his colleagues (Ferreira, 2008; Ferreira, </w:t>
      </w:r>
      <w:proofErr w:type="spellStart"/>
      <w:r w:rsidRPr="00B27EA7">
        <w:rPr>
          <w:rFonts w:ascii="Helvetica" w:hAnsi="Helvetica"/>
          <w:color w:val="000000" w:themeColor="text1"/>
        </w:rPr>
        <w:t>Slevc</w:t>
      </w:r>
      <w:proofErr w:type="spellEnd"/>
      <w:r w:rsidRPr="00B27EA7">
        <w:rPr>
          <w:rFonts w:ascii="Helvetica" w:hAnsi="Helvetica"/>
          <w:color w:val="000000" w:themeColor="text1"/>
        </w:rPr>
        <w:t xml:space="preserve">, &amp; Rogers, 2005) have shown that adults </w:t>
      </w:r>
      <w:r w:rsidR="0032273E">
        <w:rPr>
          <w:rFonts w:ascii="Helvetica" w:hAnsi="Helvetica"/>
          <w:color w:val="000000" w:themeColor="text1"/>
        </w:rPr>
        <w:t xml:space="preserve">frequently produce uninformative referring expressions when describing scenes that contain </w:t>
      </w:r>
      <w:r w:rsidRPr="00B27EA7">
        <w:rPr>
          <w:rFonts w:ascii="Helvetica" w:hAnsi="Helvetica"/>
          <w:color w:val="000000" w:themeColor="text1"/>
        </w:rPr>
        <w:t xml:space="preserve">"linguistic" ambiguities. This difficulty was found in a simple referential communication task, in which participants had to name a target picture from an array that also contained a foil picture and two distractor pictures. In the critical manipulation, the target picture and </w:t>
      </w:r>
      <w:r w:rsidR="00D35015">
        <w:rPr>
          <w:rFonts w:ascii="Helvetica" w:hAnsi="Helvetica"/>
          <w:color w:val="000000" w:themeColor="text1"/>
        </w:rPr>
        <w:t>the</w:t>
      </w:r>
      <w:r w:rsidR="00D35015" w:rsidRPr="00B27EA7">
        <w:rPr>
          <w:rFonts w:ascii="Helvetica" w:hAnsi="Helvetica"/>
          <w:color w:val="000000" w:themeColor="text1"/>
        </w:rPr>
        <w:t xml:space="preserve"> </w:t>
      </w:r>
      <w:r w:rsidRPr="00B27EA7">
        <w:rPr>
          <w:rFonts w:ascii="Helvetica" w:hAnsi="Helvetica"/>
          <w:color w:val="000000" w:themeColor="text1"/>
        </w:rPr>
        <w:t>foil picture shared a lexically ambiguous label</w:t>
      </w:r>
      <w:r w:rsidR="0032273E">
        <w:rPr>
          <w:rFonts w:ascii="Helvetica" w:hAnsi="Helvetica"/>
          <w:color w:val="000000" w:themeColor="text1"/>
        </w:rPr>
        <w:t>.</w:t>
      </w:r>
      <w:r w:rsidRPr="00B27EA7">
        <w:rPr>
          <w:rFonts w:ascii="Helvetica" w:hAnsi="Helvetica"/>
          <w:color w:val="000000" w:themeColor="text1"/>
        </w:rPr>
        <w:t xml:space="preserve"> </w:t>
      </w:r>
      <w:r w:rsidR="0032273E">
        <w:rPr>
          <w:rFonts w:ascii="Helvetica" w:hAnsi="Helvetica"/>
          <w:color w:val="000000" w:themeColor="text1"/>
        </w:rPr>
        <w:lastRenderedPageBreak/>
        <w:t>F</w:t>
      </w:r>
      <w:r w:rsidRPr="00B27EA7">
        <w:rPr>
          <w:rFonts w:ascii="Helvetica" w:hAnsi="Helvetica"/>
          <w:color w:val="000000" w:themeColor="text1"/>
        </w:rPr>
        <w:t>or instance</w:t>
      </w:r>
      <w:r w:rsidR="0032273E">
        <w:rPr>
          <w:rFonts w:ascii="Helvetica" w:hAnsi="Helvetica"/>
          <w:color w:val="000000" w:themeColor="text1"/>
        </w:rPr>
        <w:t>,</w:t>
      </w:r>
      <w:r w:rsidRPr="00B27EA7">
        <w:rPr>
          <w:rFonts w:ascii="Helvetica" w:hAnsi="Helvetica"/>
          <w:color w:val="000000" w:themeColor="text1"/>
        </w:rPr>
        <w:t xml:space="preserve"> if the target was a baseball bat then the foil would be an animal bat. Adults were strikingly bad at noticing and avoiding ambiguity in this task: they frequently labeled the baseball bat as </w:t>
      </w:r>
      <w:r w:rsidRPr="00B27EA7">
        <w:rPr>
          <w:rFonts w:ascii="Helvetica" w:hAnsi="Helvetica"/>
          <w:i/>
          <w:color w:val="000000" w:themeColor="text1"/>
        </w:rPr>
        <w:t>bat</w:t>
      </w:r>
      <w:r w:rsidRPr="00B27EA7">
        <w:rPr>
          <w:rFonts w:ascii="Helvetica" w:hAnsi="Helvetica"/>
          <w:color w:val="000000" w:themeColor="text1"/>
        </w:rPr>
        <w:t xml:space="preserve"> even though this also described its foil (Ferreira et al., 2005; Rabagliati &amp; </w:t>
      </w:r>
      <w:proofErr w:type="spellStart"/>
      <w:r w:rsidRPr="00B27EA7">
        <w:rPr>
          <w:rFonts w:ascii="Helvetica" w:hAnsi="Helvetica"/>
          <w:color w:val="000000" w:themeColor="text1"/>
        </w:rPr>
        <w:t>Snedeker</w:t>
      </w:r>
      <w:proofErr w:type="spellEnd"/>
      <w:r w:rsidRPr="00B27EA7">
        <w:rPr>
          <w:rFonts w:ascii="Helvetica" w:hAnsi="Helvetica"/>
          <w:color w:val="000000" w:themeColor="text1"/>
        </w:rPr>
        <w:t>, 2013), a behavior that is strikingly similar to children's performance in more standard referential communication tasks.</w:t>
      </w:r>
    </w:p>
    <w:p w14:paraId="6271D7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By contrast, adults have little difficulty avoiding what Ferreira et al term "non-linguistic" ambiguities. The same adults who do not notice the ambiguity caused by a baseball and an animal bat will naturally notice and account for the ambiguity caused by two different baseball bats. That is to say, adults do not notice ambiguity caused by overlap in linguistic representation alone (i.e., two different concepts with one label) but they do notice ambiguity caused by overlap in both non-linguistic and linguistic representations (i.e., two different instances of the same thing). Interestingly, and importantly, adults' tendency to monitor for and avoid potential nonlinguistic ambiguity in their utterances does not seem to be dependent on the needs of a conversational partner, or indeed a partner's presence: </w:t>
      </w:r>
      <w:proofErr w:type="spellStart"/>
      <w:r w:rsidRPr="00B27EA7">
        <w:rPr>
          <w:rFonts w:ascii="Helvetica" w:hAnsi="Helvetica"/>
          <w:color w:val="000000" w:themeColor="text1"/>
        </w:rPr>
        <w:t>Ferrerira</w:t>
      </w:r>
      <w:proofErr w:type="spellEnd"/>
      <w:r w:rsidRPr="00B27EA7">
        <w:rPr>
          <w:rFonts w:ascii="Helvetica" w:hAnsi="Helvetica"/>
          <w:color w:val="000000" w:themeColor="text1"/>
        </w:rPr>
        <w:t xml:space="preserve"> and colleagues found that adults are as likely to avoid conceptual ambiguity when asked to describe pictures for a partner as when they are simply asked to describe pictures into a microphone, which again suggests that theory of mind plays only a limited role in how we typically formulate referring expressions.</w:t>
      </w:r>
    </w:p>
    <w:p w14:paraId="447061B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findings discussed so far suggest that, when speaking, adults monitor for nonlinguistic ambiguity both proactively and automatically (i.e., without regard to the needs of their partner), while failing to proactively monitor for linguistic ambiguity. But this cannot be the entire story as, oftentimes, we do notice that the expression we have just </w:t>
      </w:r>
      <w:r w:rsidRPr="00B27EA7">
        <w:rPr>
          <w:rFonts w:ascii="Helvetica" w:hAnsi="Helvetica"/>
          <w:color w:val="000000" w:themeColor="text1"/>
        </w:rPr>
        <w:lastRenderedPageBreak/>
        <w:t xml:space="preserve">produced is ambiguous. This suggests that monitoring does not only occur while we prepare an utterance, but also afterwards: speakers can re-comprehend their utterances and check for ambiguity or speech errors (cf. </w:t>
      </w:r>
      <w:proofErr w:type="spellStart"/>
      <w:r w:rsidRPr="00B27EA7">
        <w:rPr>
          <w:rFonts w:ascii="Helvetica" w:hAnsi="Helvetica"/>
          <w:color w:val="000000" w:themeColor="text1"/>
        </w:rPr>
        <w:t>Levelt</w:t>
      </w:r>
      <w:proofErr w:type="spellEnd"/>
      <w:r w:rsidRPr="00B27EA7">
        <w:rPr>
          <w:rFonts w:ascii="Helvetica" w:hAnsi="Helvetica"/>
          <w:color w:val="000000" w:themeColor="text1"/>
        </w:rPr>
        <w:t xml:space="preserve">, 1983). This monitoring can also help speakers to avoid ambiguity in their subsequent productions: </w:t>
      </w:r>
      <w:proofErr w:type="spellStart"/>
      <w:r w:rsidRPr="00B27EA7">
        <w:rPr>
          <w:rFonts w:ascii="Helvetica" w:hAnsi="Helvetica"/>
          <w:color w:val="000000" w:themeColor="text1"/>
        </w:rPr>
        <w:t>Ferreria</w:t>
      </w:r>
      <w:proofErr w:type="spellEnd"/>
      <w:r w:rsidRPr="00B27EA7">
        <w:rPr>
          <w:rFonts w:ascii="Helvetica" w:hAnsi="Helvetica"/>
          <w:color w:val="000000" w:themeColor="text1"/>
        </w:rPr>
        <w:t xml:space="preserve"> and colleagues (2005) found that when asked to name a baseball bat followed by an animal bat (or vice versa), speakers may say </w:t>
      </w:r>
      <w:r w:rsidRPr="00B27EA7">
        <w:rPr>
          <w:rFonts w:ascii="Helvetica" w:hAnsi="Helvetica"/>
          <w:i/>
          <w:color w:val="000000" w:themeColor="text1"/>
        </w:rPr>
        <w:t>bat</w:t>
      </w:r>
      <w:r w:rsidRPr="00B27EA7">
        <w:rPr>
          <w:rFonts w:ascii="Helvetica" w:hAnsi="Helvetica"/>
          <w:color w:val="000000" w:themeColor="text1"/>
        </w:rPr>
        <w:t xml:space="preserve"> for the first picture, but are likely to correct themselves and produce an unambiguous expression (</w:t>
      </w:r>
      <w:r w:rsidRPr="00B27EA7">
        <w:rPr>
          <w:rFonts w:ascii="Helvetica" w:hAnsi="Helvetica"/>
          <w:i/>
          <w:color w:val="000000" w:themeColor="text1"/>
        </w:rPr>
        <w:t>baseball bat</w:t>
      </w:r>
      <w:r w:rsidRPr="00B27EA7">
        <w:rPr>
          <w:rFonts w:ascii="Helvetica" w:hAnsi="Helvetica"/>
          <w:color w:val="000000" w:themeColor="text1"/>
        </w:rPr>
        <w:t>) for the second picture.</w:t>
      </w:r>
    </w:p>
    <w:p w14:paraId="26614A3A" w14:textId="259198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Ferreira's findings with adults suggest a more precise description of how referential skills develop, one in which children do not just move from being generally </w:t>
      </w:r>
      <w:proofErr w:type="spellStart"/>
      <w:r w:rsidRPr="00B27EA7">
        <w:rPr>
          <w:rFonts w:ascii="Helvetica" w:hAnsi="Helvetica"/>
          <w:color w:val="000000" w:themeColor="text1"/>
        </w:rPr>
        <w:t>underinformative</w:t>
      </w:r>
      <w:proofErr w:type="spellEnd"/>
      <w:r w:rsidRPr="00B27EA7">
        <w:rPr>
          <w:rFonts w:ascii="Helvetica" w:hAnsi="Helvetica"/>
          <w:color w:val="000000" w:themeColor="text1"/>
        </w:rPr>
        <w:t xml:space="preserve"> to being informative tout court, but in which they gradually learn a very particular set of skills for avoiding certain types of ambiguity. One of these skills is an automatic tendency to monitor for potential non-linguistic ambiguity before speaking. Another is a set of processes that can be deployed to evaluate whether their own just-produced speech is appropriately informative</w:t>
      </w:r>
      <w:r w:rsidR="00B27EA7">
        <w:rPr>
          <w:rStyle w:val="FootnoteReference"/>
          <w:rFonts w:ascii="Helvetica" w:hAnsi="Helvetica"/>
          <w:color w:val="000000" w:themeColor="text1"/>
        </w:rPr>
        <w:footnoteReference w:id="1"/>
      </w:r>
      <w:r w:rsidR="00B27EA7">
        <w:rPr>
          <w:rFonts w:ascii="Helvetica" w:hAnsi="Helvetica"/>
          <w:color w:val="000000" w:themeColor="text1"/>
        </w:rPr>
        <w:t>.</w:t>
      </w:r>
      <w:r w:rsidRPr="00B27EA7">
        <w:rPr>
          <w:rFonts w:ascii="Helvetica" w:hAnsi="Helvetica"/>
          <w:color w:val="000000" w:themeColor="text1"/>
        </w:rPr>
        <w:t xml:space="preserve"> Note that both proactive monitoring and self monitoring could potentially be influenced by the executive function skills that have been argued to influence children's effective referential communication.</w:t>
      </w:r>
    </w:p>
    <w:p w14:paraId="7D695501" w14:textId="5F856B9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To what degree do children's </w:t>
      </w:r>
      <w:proofErr w:type="spellStart"/>
      <w:r w:rsidRPr="00B27EA7">
        <w:rPr>
          <w:rFonts w:ascii="Helvetica" w:hAnsi="Helvetica"/>
          <w:color w:val="000000" w:themeColor="text1"/>
        </w:rPr>
        <w:t>difficuties</w:t>
      </w:r>
      <w:proofErr w:type="spellEnd"/>
      <w:r w:rsidRPr="00B27EA7">
        <w:rPr>
          <w:rFonts w:ascii="Helvetica" w:hAnsi="Helvetica"/>
          <w:color w:val="000000" w:themeColor="text1"/>
        </w:rPr>
        <w:t xml:space="preserve"> with effective communication derive from twin difficulties proactively monitoring for nonlinguistic ambiguity and also re-interpreting their </w:t>
      </w:r>
      <w:r w:rsidRPr="00B27EA7">
        <w:rPr>
          <w:rFonts w:ascii="Helvetica" w:hAnsi="Helvetica"/>
          <w:color w:val="000000" w:themeColor="text1"/>
        </w:rPr>
        <w:lastRenderedPageBreak/>
        <w:t>own utterances? Here, we measure both of these skills in young children, and assess how they relate to children's referential communication ability. Understanding the development of language production processes is an important aim in-and-</w:t>
      </w:r>
      <w:r w:rsidR="00E927B2">
        <w:rPr>
          <w:rFonts w:ascii="Helvetica" w:hAnsi="Helvetica"/>
          <w:color w:val="000000" w:themeColor="text1"/>
        </w:rPr>
        <w:t>of</w:t>
      </w:r>
      <w:r w:rsidRPr="00B27EA7">
        <w:rPr>
          <w:rFonts w:ascii="Helvetica" w:hAnsi="Helvetica"/>
          <w:color w:val="000000" w:themeColor="text1"/>
        </w:rPr>
        <w:t xml:space="preserve"> itself, and should </w:t>
      </w:r>
      <w:r w:rsidR="00D35015">
        <w:rPr>
          <w:rFonts w:ascii="Helvetica" w:hAnsi="Helvetica"/>
          <w:color w:val="000000" w:themeColor="text1"/>
        </w:rPr>
        <w:t xml:space="preserve">also </w:t>
      </w:r>
      <w:r w:rsidRPr="00B27EA7">
        <w:rPr>
          <w:rFonts w:ascii="Helvetica" w:hAnsi="Helvetica"/>
          <w:color w:val="000000" w:themeColor="text1"/>
        </w:rPr>
        <w:t>provide a firm foundation for understanding how abilities like executive functions could affect referential communication.</w:t>
      </w:r>
      <w:r w:rsidR="00D35015">
        <w:rPr>
          <w:rFonts w:ascii="Helvetica" w:hAnsi="Helvetica"/>
          <w:color w:val="000000" w:themeColor="text1"/>
        </w:rPr>
        <w:t xml:space="preserve"> For example, developmental improvement in executive function may may facilitate children’s monitoring, or, it may be the case that even young children have little difficulty monitoring for ambiguity, but fail to produce informative descriptions due to failures to properly inhibit pre-potent names for objects (e.g., saying </w:t>
      </w:r>
      <w:r w:rsidR="00D35015">
        <w:rPr>
          <w:rFonts w:ascii="Helvetica" w:hAnsi="Helvetica"/>
          <w:i/>
          <w:color w:val="000000" w:themeColor="text1"/>
        </w:rPr>
        <w:t>hat</w:t>
      </w:r>
      <w:r w:rsidR="00D35015">
        <w:rPr>
          <w:rFonts w:ascii="Helvetica" w:hAnsi="Helvetica"/>
          <w:color w:val="000000" w:themeColor="text1"/>
        </w:rPr>
        <w:t xml:space="preserve"> rather than </w:t>
      </w:r>
      <w:r w:rsidR="00D35015">
        <w:rPr>
          <w:rFonts w:ascii="Helvetica" w:hAnsi="Helvetica"/>
          <w:i/>
          <w:color w:val="000000" w:themeColor="text1"/>
        </w:rPr>
        <w:t>red hat</w:t>
      </w:r>
      <w:r w:rsidR="00D35015">
        <w:rPr>
          <w:rFonts w:ascii="Helvetica" w:hAnsi="Helvetica"/>
          <w:color w:val="000000" w:themeColor="text1"/>
        </w:rPr>
        <w:t xml:space="preserve"> because that is the more typical label). </w:t>
      </w:r>
      <w:r w:rsidRPr="00B27EA7">
        <w:rPr>
          <w:rFonts w:ascii="Helvetica" w:hAnsi="Helvetica"/>
          <w:color w:val="000000" w:themeColor="text1"/>
        </w:rPr>
        <w:t xml:space="preserve"> In our experiments, children and adults engaged in simple referential communication tasks while we tracked their pattern of gaze. The use of eye tracking allowed us to go beyond previous work</w:t>
      </w:r>
      <w:r w:rsidR="0032273E">
        <w:rPr>
          <w:rFonts w:ascii="Helvetica" w:hAnsi="Helvetica"/>
          <w:color w:val="000000" w:themeColor="text1"/>
        </w:rPr>
        <w:t>,</w:t>
      </w:r>
      <w:r w:rsidRPr="00B27EA7">
        <w:rPr>
          <w:rFonts w:ascii="Helvetica" w:hAnsi="Helvetica"/>
          <w:color w:val="000000" w:themeColor="text1"/>
        </w:rPr>
        <w:t xml:space="preserve"> by generating a precise </w:t>
      </w:r>
      <w:r w:rsidR="0032273E">
        <w:rPr>
          <w:rFonts w:ascii="Helvetica" w:hAnsi="Helvetica"/>
          <w:color w:val="000000" w:themeColor="text1"/>
        </w:rPr>
        <w:t>measure of which ambiguity monitoring mechanisms do, and do not, operate when children engage in referential communication tasks</w:t>
      </w:r>
      <w:r w:rsidRPr="00B27EA7">
        <w:rPr>
          <w:rFonts w:ascii="Helvetica" w:hAnsi="Helvetica"/>
          <w:color w:val="000000" w:themeColor="text1"/>
        </w:rPr>
        <w:t>.</w:t>
      </w:r>
    </w:p>
    <w:p w14:paraId="4CEF0192" w14:textId="2799C36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Since previous work on adults' linguistic and nonlinguistic ambiguity avoidance has not used eye tracking, we first demonstrated that both proactive monitoring and self monitoring can indeed be measured with an eye tracker. To do this, in Experiment 1 we analyzed adults' eye movements as they completed referential communication tasks that involved either non-linguistic ambiguities (which should reveal use of both proactive monitoring and self monitoring of what was said) or linguistic ambiguities (which should only reveal self monitoring). Because adults often fail to inform about linguistic ambiguities, we reasoned that their eye movements for this particular condition should provide an analogue to children's eye movements in a standard referential </w:t>
      </w:r>
      <w:r w:rsidRPr="00B27EA7">
        <w:rPr>
          <w:rFonts w:ascii="Helvetica" w:hAnsi="Helvetica"/>
          <w:color w:val="000000" w:themeColor="text1"/>
        </w:rPr>
        <w:lastRenderedPageBreak/>
        <w:t xml:space="preserve">communication task. Our critical eye tracking measure was participants' saccades between a to-be-described target picture and a foil picture. The target-foil pair could cause the scene to be either non-linguistically ambiguous (e.g., two different dogs), linguistically ambiguous (a baseball bat and animal bat) or entirely unambiguous. Based on previous work (Brown-Schmidt &amp; </w:t>
      </w:r>
      <w:proofErr w:type="spellStart"/>
      <w:r w:rsidRPr="00B27EA7">
        <w:rPr>
          <w:rFonts w:ascii="Helvetica" w:hAnsi="Helvetica"/>
          <w:color w:val="000000" w:themeColor="text1"/>
        </w:rPr>
        <w:t>Tanenhaus</w:t>
      </w:r>
      <w:proofErr w:type="spellEnd"/>
      <w:r w:rsidRPr="00B27EA7">
        <w:rPr>
          <w:rFonts w:ascii="Helvetica" w:hAnsi="Helvetica"/>
          <w:color w:val="000000" w:themeColor="text1"/>
        </w:rPr>
        <w:t>, 2006) we reasoned that participants would saccade from the target to the foil when they noticed the ambiguity, whether th</w:t>
      </w:r>
      <w:r w:rsidR="00951CE8">
        <w:rPr>
          <w:rFonts w:ascii="Helvetica" w:hAnsi="Helvetica"/>
          <w:color w:val="000000" w:themeColor="text1"/>
        </w:rPr>
        <w:t>at was before or after speaking</w:t>
      </w:r>
      <w:r w:rsidRPr="00B27EA7">
        <w:rPr>
          <w:rFonts w:ascii="Helvetica" w:hAnsi="Helvetica"/>
          <w:color w:val="000000" w:themeColor="text1"/>
        </w:rPr>
        <w:t>.</w:t>
      </w:r>
    </w:p>
    <w:p w14:paraId="081C21C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subsequent experiments, which only involved non-linguistic ambiguities, assessed whether proactive monitoring and self monitoring are operative in young children. In particular, we looked at how these skills -- assessed using measures </w:t>
      </w:r>
      <w:proofErr w:type="spellStart"/>
      <w:r w:rsidRPr="00B27EA7">
        <w:rPr>
          <w:rFonts w:ascii="Helvetica" w:hAnsi="Helvetica"/>
          <w:color w:val="000000" w:themeColor="text1"/>
        </w:rPr>
        <w:t>dervied</w:t>
      </w:r>
      <w:proofErr w:type="spellEnd"/>
      <w:r w:rsidRPr="00B27EA7">
        <w:rPr>
          <w:rFonts w:ascii="Helvetica" w:hAnsi="Helvetica"/>
          <w:color w:val="000000" w:themeColor="text1"/>
        </w:rPr>
        <w:t xml:space="preserve"> from Experiment 1 -- related to each child's tendency to produce either informative or uninformative utterances.</w:t>
      </w:r>
    </w:p>
    <w:p w14:paraId="5F2DD5C2" w14:textId="58590AA8" w:rsidR="000D1F6F" w:rsidRPr="00B27EA7" w:rsidRDefault="00072D14" w:rsidP="00B27EA7">
      <w:pPr>
        <w:pStyle w:val="Heading4"/>
        <w:spacing w:line="480" w:lineRule="auto"/>
        <w:jc w:val="both"/>
        <w:rPr>
          <w:rFonts w:ascii="Helvetica" w:hAnsi="Helvetica"/>
          <w:color w:val="000000" w:themeColor="text1"/>
        </w:rPr>
      </w:pPr>
      <w:bookmarkStart w:id="7" w:name="experiment-1."/>
      <w:bookmarkEnd w:id="7"/>
      <w:r w:rsidRPr="00B27EA7">
        <w:rPr>
          <w:rFonts w:ascii="Helvetica" w:hAnsi="Helvetica"/>
          <w:color w:val="000000" w:themeColor="text1"/>
        </w:rPr>
        <w:t>Experiment 1.</w:t>
      </w:r>
    </w:p>
    <w:p w14:paraId="7C6E611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24 English-speaking undergraduates from the University of Edinburgh who were paid for participation.</w:t>
      </w:r>
    </w:p>
    <w:p w14:paraId="318FCBF5" w14:textId="13D7C5F2"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On each trial, participants saw a display of three pictures, a target, a foil, and a distractor, arr</w:t>
      </w:r>
      <w:r w:rsidR="006437B8">
        <w:rPr>
          <w:rFonts w:ascii="Helvetica" w:hAnsi="Helvetica"/>
          <w:color w:val="000000" w:themeColor="text1"/>
        </w:rPr>
        <w:t>anged in a</w:t>
      </w:r>
      <w:r w:rsidR="00436A95">
        <w:rPr>
          <w:rFonts w:ascii="Helvetica" w:hAnsi="Helvetica"/>
          <w:color w:val="000000" w:themeColor="text1"/>
        </w:rPr>
        <w:t>n upside down V (Figure 1)</w:t>
      </w:r>
      <w:r w:rsidRPr="00B27EA7">
        <w:rPr>
          <w:rFonts w:ascii="Helvetica" w:hAnsi="Helvetica"/>
          <w:color w:val="000000" w:themeColor="text1"/>
        </w:rPr>
        <w:t xml:space="preserve">. For ambiguous trials, target-foil pairs consisted of sets of pictures depicting either two different things drawn from the same category </w:t>
      </w:r>
      <w:r w:rsidRPr="00B27EA7">
        <w:rPr>
          <w:rFonts w:ascii="Helvetica" w:hAnsi="Helvetica"/>
          <w:color w:val="000000" w:themeColor="text1"/>
        </w:rPr>
        <w:lastRenderedPageBreak/>
        <w:t>(non-linguistic ambiguity, e.g., two different cars) or two things drawn from different categories but sharing a name (linguistic ambiguity, e.g., a baseball bat and an animal bat). For unambiguous trials, the foil was replaced with a new picture that shared neither category nor label with the target. There were 16 pairs of trial-foil pairs altogether, and target and foil pictures were counterbalanced between subjects (i.e., the same car was a target for half the subjects, and foil for remainder). Triads were displayed on a 1280 by 1024 resolution monitor screen, and all pictures were constrained to be 280 pixels long on their longest dimension (either width or height, the other dimension could vary below 280).</w:t>
      </w:r>
    </w:p>
    <w:p w14:paraId="749041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received 40 trials overall (8 ambiguous scenes, 8 unambiguous scenes, and 24 filler trials that were also unambiguous). Ambiguity type was varied between subjects, so that half of the adults saw non-linguistic ambiguities, and half saw linguistic ambiguities. Scene type (ambiguous/unambiguous) was varied within subjects, using a Latin square design.</w:t>
      </w:r>
    </w:p>
    <w:p w14:paraId="5D377B7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The task was conducted using an </w:t>
      </w:r>
      <w:proofErr w:type="spellStart"/>
      <w:r w:rsidRPr="00B27EA7">
        <w:rPr>
          <w:rFonts w:ascii="Helvetica" w:hAnsi="Helvetica"/>
          <w:color w:val="000000" w:themeColor="text1"/>
        </w:rPr>
        <w:t>EyeLink</w:t>
      </w:r>
      <w:proofErr w:type="spellEnd"/>
      <w:r w:rsidRPr="00B27EA7">
        <w:rPr>
          <w:rFonts w:ascii="Helvetica" w:hAnsi="Helvetica"/>
          <w:color w:val="000000" w:themeColor="text1"/>
        </w:rPr>
        <w:t xml:space="preserve"> 1000 </w:t>
      </w:r>
      <w:proofErr w:type="spellStart"/>
      <w:r w:rsidRPr="00B27EA7">
        <w:rPr>
          <w:rFonts w:ascii="Helvetica" w:hAnsi="Helvetica"/>
          <w:color w:val="000000" w:themeColor="text1"/>
        </w:rPr>
        <w:t>Eyetracker</w:t>
      </w:r>
      <w:proofErr w:type="spellEnd"/>
      <w:r w:rsidRPr="00B27EA7">
        <w:rPr>
          <w:rFonts w:ascii="Helvetica" w:hAnsi="Helvetica"/>
          <w:color w:val="000000" w:themeColor="text1"/>
        </w:rPr>
        <w:t xml:space="preserve"> in remote mode, attached to an LCD monitor. We sampled from the right eye at 500Hz. Subjects first completed a six point calibration routine, using a picture of Elmo’s face as a target.</w:t>
      </w:r>
    </w:p>
    <w:p w14:paraId="3487F22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Each trial (see Figure 1) began with a Preview phase, in which three pictures were displayed for 4250ms. Then, Elmo appeared next to one picture, and a pre-recorded instruction asked participants “Which picture does Elmo like?” After participants answered, the experimenter pushed a button to end the trial: Elmo disappeared, but the </w:t>
      </w:r>
      <w:r w:rsidRPr="00B27EA7">
        <w:rPr>
          <w:rFonts w:ascii="Helvetica" w:hAnsi="Helvetica"/>
          <w:color w:val="000000" w:themeColor="text1"/>
        </w:rPr>
        <w:lastRenderedPageBreak/>
        <w:t>pictures remained onscreen for 750ms, after which participants received further positive feedback from Elmo.</w:t>
      </w:r>
    </w:p>
    <w:p w14:paraId="6AFAA8DE" w14:textId="77777777" w:rsidR="00B27EA7" w:rsidRDefault="00072D14" w:rsidP="00B27EA7">
      <w:pPr>
        <w:pStyle w:val="Compact"/>
        <w:spacing w:line="480" w:lineRule="auto"/>
        <w:jc w:val="both"/>
        <w:rPr>
          <w:rFonts w:ascii="Helvetica" w:hAnsi="Helvetica"/>
          <w:color w:val="000000" w:themeColor="text1"/>
        </w:rPr>
      </w:pPr>
      <w:r w:rsidRPr="00B27EA7">
        <w:rPr>
          <w:rFonts w:ascii="Helvetica" w:hAnsi="Helvetica"/>
          <w:noProof/>
          <w:color w:val="000000" w:themeColor="text1"/>
        </w:rPr>
        <w:drawing>
          <wp:inline distT="0" distB="0" distL="0" distR="0" wp14:anchorId="1AD1D2C3" wp14:editId="6908659D">
            <wp:extent cx="4966335" cy="3461808"/>
            <wp:effectExtent l="0" t="0" r="1206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ethod_new.png"/>
                    <pic:cNvPicPr>
                      <a:picLocks noChangeAspect="1" noChangeArrowheads="1"/>
                    </pic:cNvPicPr>
                  </pic:nvPicPr>
                  <pic:blipFill>
                    <a:blip r:embed="rId7"/>
                    <a:stretch>
                      <a:fillRect/>
                    </a:stretch>
                  </pic:blipFill>
                  <pic:spPr bwMode="auto">
                    <a:xfrm>
                      <a:off x="0" y="0"/>
                      <a:ext cx="4967246" cy="3462443"/>
                    </a:xfrm>
                    <a:prstGeom prst="rect">
                      <a:avLst/>
                    </a:prstGeom>
                    <a:noFill/>
                    <a:ln w="9525">
                      <a:noFill/>
                      <a:headEnd/>
                      <a:tailEnd/>
                    </a:ln>
                  </pic:spPr>
                </pic:pic>
              </a:graphicData>
            </a:graphic>
          </wp:inline>
        </w:drawing>
      </w:r>
      <w:r w:rsidRPr="00B27EA7">
        <w:rPr>
          <w:rFonts w:ascii="Helvetica" w:hAnsi="Helvetica"/>
          <w:color w:val="000000" w:themeColor="text1"/>
        </w:rPr>
        <w:t xml:space="preserve"> </w:t>
      </w:r>
    </w:p>
    <w:p w14:paraId="5E626470" w14:textId="57D19341" w:rsidR="000D1F6F" w:rsidRPr="00B27EA7" w:rsidRDefault="00072D14" w:rsidP="00B27EA7">
      <w:pPr>
        <w:pStyle w:val="Compact"/>
        <w:spacing w:line="480" w:lineRule="auto"/>
        <w:rPr>
          <w:rFonts w:ascii="Helvetica" w:hAnsi="Helvetica"/>
          <w:color w:val="000000" w:themeColor="text1"/>
        </w:rPr>
      </w:pPr>
      <w:r w:rsidRPr="00B27EA7">
        <w:rPr>
          <w:rFonts w:ascii="Helvetica" w:hAnsi="Helvetica"/>
          <w:b/>
          <w:color w:val="000000" w:themeColor="text1"/>
        </w:rPr>
        <w:t xml:space="preserve">Figure 1. </w:t>
      </w:r>
      <w:r w:rsidR="009D5D59">
        <w:rPr>
          <w:rFonts w:ascii="Helvetica" w:hAnsi="Helvetica"/>
          <w:color w:val="000000" w:themeColor="text1"/>
        </w:rPr>
        <w:t>Outline</w:t>
      </w:r>
      <w:r w:rsidR="009D5D59" w:rsidRPr="00B27EA7">
        <w:rPr>
          <w:rFonts w:ascii="Helvetica" w:hAnsi="Helvetica"/>
          <w:color w:val="000000" w:themeColor="text1"/>
        </w:rPr>
        <w:t xml:space="preserve"> </w:t>
      </w:r>
      <w:r w:rsidRPr="00B27EA7">
        <w:rPr>
          <w:rFonts w:ascii="Helvetica" w:hAnsi="Helvetica"/>
          <w:color w:val="000000" w:themeColor="text1"/>
        </w:rPr>
        <w:t>of a sample trial.</w:t>
      </w:r>
      <w:r w:rsidRPr="00B27EA7">
        <w:rPr>
          <w:rFonts w:ascii="Helvetica" w:hAnsi="Helvetica"/>
          <w:color w:val="000000" w:themeColor="text1"/>
        </w:rPr>
        <w:br/>
      </w:r>
    </w:p>
    <w:p w14:paraId="7FB41073" w14:textId="1E0B0340"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Analyses</w:t>
      </w:r>
      <w:r w:rsidRPr="00B27EA7">
        <w:rPr>
          <w:rFonts w:ascii="Helvetica" w:hAnsi="Helvetica"/>
          <w:color w:val="000000" w:themeColor="text1"/>
        </w:rPr>
        <w:br/>
        <w:t xml:space="preserve">We analyzed participants’ descriptions and their gaze behavior over the trial. We first coded whether participants provided referentially specific descriptions of the targets. We used a liberal coding scheme, coding any description as specific if it could not have been applied to the target’s foil. For instance, </w:t>
      </w:r>
      <w:r w:rsidRPr="00B27EA7">
        <w:rPr>
          <w:rFonts w:ascii="Helvetica" w:hAnsi="Helvetica"/>
          <w:i/>
          <w:color w:val="000000" w:themeColor="text1"/>
        </w:rPr>
        <w:t>small dog</w:t>
      </w:r>
      <w:r w:rsidRPr="00B27EA7">
        <w:rPr>
          <w:rFonts w:ascii="Helvetica" w:hAnsi="Helvetica"/>
          <w:color w:val="000000" w:themeColor="text1"/>
        </w:rPr>
        <w:t xml:space="preserve">, </w:t>
      </w:r>
      <w:r w:rsidRPr="00B27EA7">
        <w:rPr>
          <w:rFonts w:ascii="Helvetica" w:hAnsi="Helvetica"/>
          <w:i/>
          <w:color w:val="000000" w:themeColor="text1"/>
        </w:rPr>
        <w:t>dog on the left</w:t>
      </w:r>
      <w:r w:rsidRPr="00B27EA7">
        <w:rPr>
          <w:rFonts w:ascii="Helvetica" w:hAnsi="Helvetica"/>
          <w:color w:val="000000" w:themeColor="text1"/>
        </w:rPr>
        <w:t xml:space="preserve">, </w:t>
      </w:r>
      <w:r w:rsidRPr="00B27EA7">
        <w:rPr>
          <w:rFonts w:ascii="Helvetica" w:hAnsi="Helvetica"/>
          <w:i/>
          <w:color w:val="000000" w:themeColor="text1"/>
        </w:rPr>
        <w:t>Chihuahua</w:t>
      </w:r>
      <w:r w:rsidRPr="00B27EA7">
        <w:rPr>
          <w:rFonts w:ascii="Helvetica" w:hAnsi="Helvetica"/>
          <w:color w:val="000000" w:themeColor="text1"/>
        </w:rPr>
        <w:t xml:space="preserve"> or </w:t>
      </w:r>
      <w:r w:rsidRPr="00B27EA7">
        <w:rPr>
          <w:rFonts w:ascii="Helvetica" w:hAnsi="Helvetica"/>
          <w:i/>
          <w:color w:val="000000" w:themeColor="text1"/>
        </w:rPr>
        <w:t>dog... that is small</w:t>
      </w:r>
      <w:r w:rsidRPr="00B27EA7">
        <w:rPr>
          <w:rFonts w:ascii="Helvetica" w:hAnsi="Helvetica"/>
          <w:color w:val="000000" w:themeColor="text1"/>
        </w:rPr>
        <w:t xml:space="preserve"> counted as specific, but </w:t>
      </w:r>
      <w:r w:rsidRPr="00B27EA7">
        <w:rPr>
          <w:rFonts w:ascii="Helvetica" w:hAnsi="Helvetica"/>
          <w:i/>
          <w:color w:val="000000" w:themeColor="text1"/>
        </w:rPr>
        <w:t>dog</w:t>
      </w:r>
      <w:r w:rsidRPr="00B27EA7">
        <w:rPr>
          <w:rFonts w:ascii="Helvetica" w:hAnsi="Helvetica"/>
          <w:color w:val="000000" w:themeColor="text1"/>
        </w:rPr>
        <w:t xml:space="preserve"> or </w:t>
      </w:r>
      <w:r w:rsidRPr="00B27EA7">
        <w:rPr>
          <w:rFonts w:ascii="Helvetica" w:hAnsi="Helvetica"/>
          <w:i/>
          <w:color w:val="000000" w:themeColor="text1"/>
        </w:rPr>
        <w:t>hound</w:t>
      </w:r>
      <w:r w:rsidRPr="00B27EA7">
        <w:rPr>
          <w:rFonts w:ascii="Helvetica" w:hAnsi="Helvetica"/>
          <w:color w:val="000000" w:themeColor="text1"/>
        </w:rPr>
        <w:t xml:space="preserve"> did not. We analyzed responses using a mixed effects logistic regression; expressed using </w:t>
      </w:r>
      <w:proofErr w:type="spellStart"/>
      <w:r w:rsidRPr="00B27EA7">
        <w:rPr>
          <w:rFonts w:ascii="Helvetica" w:hAnsi="Helvetica"/>
          <w:color w:val="000000" w:themeColor="text1"/>
        </w:rPr>
        <w:t>lmer</w:t>
      </w:r>
      <w:proofErr w:type="spellEnd"/>
      <w:r w:rsidRPr="00B27EA7">
        <w:rPr>
          <w:rFonts w:ascii="Helvetica" w:hAnsi="Helvetica"/>
          <w:color w:val="000000" w:themeColor="text1"/>
        </w:rPr>
        <w:t xml:space="preserve"> syntax this had the form Label ~ 1 + Scene Type * Ambiguity Type + (1+Scene </w:t>
      </w:r>
      <w:proofErr w:type="spellStart"/>
      <w:r w:rsidRPr="00B27EA7">
        <w:rPr>
          <w:rFonts w:ascii="Helvetica" w:hAnsi="Helvetica"/>
          <w:color w:val="000000" w:themeColor="text1"/>
        </w:rPr>
        <w:t>Type|Subject</w:t>
      </w:r>
      <w:proofErr w:type="spellEnd"/>
      <w:r w:rsidRPr="00B27EA7">
        <w:rPr>
          <w:rFonts w:ascii="Helvetica" w:hAnsi="Helvetica"/>
          <w:color w:val="000000" w:themeColor="text1"/>
        </w:rPr>
        <w:t>)+(1|Item)</w:t>
      </w:r>
    </w:p>
    <w:p w14:paraId="39E7FDF8" w14:textId="630A984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Our eye movement analysis focused on saccades around the scene over three phases of the trial. First, a Preview phase, as in Figure 1. Second, a Pre-Naming phase which lasted from the offset of the preview (i.e., the point at which Elmo appeared) to the onset of the participant's response (coded offline from the recording of their answers). Finally, a Post-Naming phase, that lasted until the end of the trial. We defined regions of interest centered around each of the three pictures, of size 350 by 350 pixels, and analyzed saccades between the target picture and foil picture ROIs as a proportion of all saccades between the target ROI, foil ROI, and distractor ROI. Since the regions of interest were small, we counted fixations landing close to the ROI as being within the ROI, assessed using the automatic procedures in </w:t>
      </w:r>
      <w:proofErr w:type="spellStart"/>
      <w:r w:rsidRPr="00B27EA7">
        <w:rPr>
          <w:rFonts w:ascii="Helvetica" w:hAnsi="Helvetica"/>
          <w:color w:val="000000" w:themeColor="text1"/>
        </w:rPr>
        <w:t>EyeLink's</w:t>
      </w:r>
      <w:proofErr w:type="spellEnd"/>
      <w:r w:rsidRPr="00B27EA7">
        <w:rPr>
          <w:rFonts w:ascii="Helvetica" w:hAnsi="Helvetica"/>
          <w:color w:val="000000" w:themeColor="text1"/>
        </w:rPr>
        <w:t xml:space="preserve"> </w:t>
      </w:r>
      <w:proofErr w:type="spellStart"/>
      <w:r w:rsidRPr="00B27EA7">
        <w:rPr>
          <w:rFonts w:ascii="Helvetica" w:hAnsi="Helvetica"/>
          <w:color w:val="000000" w:themeColor="text1"/>
        </w:rPr>
        <w:t>DataViewer</w:t>
      </w:r>
      <w:proofErr w:type="spellEnd"/>
      <w:r w:rsidRPr="00B27EA7">
        <w:rPr>
          <w:rFonts w:ascii="Helvetica" w:hAnsi="Helvetica"/>
          <w:color w:val="000000" w:themeColor="text1"/>
        </w:rPr>
        <w:t xml:space="preserve"> software. We analyzed the proportion of saccades between ROIs using a mixed effects regression model, of the form Proportion of Saccades ~ 1 + Scene Type * Ambiguity Type + (1+Scene </w:t>
      </w:r>
      <w:proofErr w:type="spellStart"/>
      <w:r w:rsidRPr="00B27EA7">
        <w:rPr>
          <w:rFonts w:ascii="Helvetica" w:hAnsi="Helvetica"/>
          <w:color w:val="000000" w:themeColor="text1"/>
        </w:rPr>
        <w:t>Type|Subject</w:t>
      </w:r>
      <w:proofErr w:type="spellEnd"/>
      <w:r w:rsidRPr="00B27EA7">
        <w:rPr>
          <w:rFonts w:ascii="Helvetica" w:hAnsi="Helvetica"/>
          <w:color w:val="000000" w:themeColor="text1"/>
        </w:rPr>
        <w:t>)+(1|Item)</w:t>
      </w:r>
      <w:r w:rsidR="00B27EA7">
        <w:rPr>
          <w:rFonts w:ascii="Helvetica" w:hAnsi="Helvetica"/>
          <w:color w:val="000000" w:themeColor="text1"/>
        </w:rPr>
        <w:t>.</w:t>
      </w:r>
    </w:p>
    <w:p w14:paraId="1406E60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r w:rsidRPr="00B27EA7">
        <w:rPr>
          <w:rFonts w:ascii="Helvetica" w:hAnsi="Helvetica"/>
          <w:color w:val="000000" w:themeColor="text1"/>
        </w:rPr>
        <w:br/>
      </w:r>
      <w:r w:rsidRPr="00B27EA7">
        <w:rPr>
          <w:rFonts w:ascii="Helvetica" w:hAnsi="Helvetica"/>
          <w:i/>
          <w:color w:val="000000" w:themeColor="text1"/>
        </w:rPr>
        <w:t>Verbal Descriptions</w:t>
      </w:r>
    </w:p>
    <w:p w14:paraId="67B3EA64" w14:textId="1D0247A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Participants were more likely to produce referentially specific descriptions for ambiguous scenes than unambiguous scenes, but this effect was much smaller when the ambiguity was linguistic (</w:t>
      </w:r>
      <w:proofErr w:type="spellStart"/>
      <w:r w:rsidRPr="00B27EA7">
        <w:rPr>
          <w:rFonts w:ascii="Helvetica" w:hAnsi="Helvetica"/>
          <w:color w:val="000000" w:themeColor="text1"/>
        </w:rPr>
        <w:t>Mean</w:t>
      </w:r>
      <w:r w:rsidRP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=0.48 (SD=0.23),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=0.3(0.23)) than when it was non-linguistic (</w:t>
      </w:r>
      <w:proofErr w:type="spellStart"/>
      <w:r w:rsidR="00B27EA7" w:rsidRPr="00B27EA7">
        <w:rPr>
          <w:rFonts w:ascii="Helvetica" w:hAnsi="Helvetica"/>
          <w:color w:val="000000" w:themeColor="text1"/>
        </w:rPr>
        <w:t>Mean</w:t>
      </w:r>
      <w:r w:rsidR="00B27EA7" w:rsidRP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=0.84(0.17),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=0.15(0.1)). Our mixed effects model analysis confirmed that there was a significant effect of scene type (Beta = 1.2(SE = 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and 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 but these were qualified by a reliable interaction between scene type and ambiguity type </w:t>
      </w:r>
      <w:r w:rsidRPr="00B27EA7">
        <w:rPr>
          <w:rFonts w:ascii="Helvetica" w:hAnsi="Helvetica"/>
          <w:color w:val="000000" w:themeColor="text1"/>
        </w:rPr>
        <w:lastRenderedPageBreak/>
        <w:t xml:space="preserve">(Beta = -0.75(0.14),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5.2, p &lt; .001): Participants were reliably more likely to avoid non-linguistic ambiguity than linguistic ambiguity.</w:t>
      </w:r>
    </w:p>
    <w:p w14:paraId="7C33F995" w14:textId="387872F5" w:rsidR="000D1F6F" w:rsidRPr="00B27EA7" w:rsidRDefault="00072D14" w:rsidP="00B27EA7">
      <w:pPr>
        <w:spacing w:line="480" w:lineRule="auto"/>
        <w:rPr>
          <w:rFonts w:ascii="Helvetica" w:hAnsi="Helvetica"/>
          <w:color w:val="000000" w:themeColor="text1"/>
        </w:rPr>
      </w:pPr>
      <w:r w:rsidRPr="00B27EA7">
        <w:rPr>
          <w:rFonts w:ascii="Helvetica" w:hAnsi="Helvetica"/>
          <w:i/>
          <w:color w:val="000000" w:themeColor="text1"/>
        </w:rPr>
        <w:t>Eye Movements</w:t>
      </w:r>
      <w:r w:rsidRPr="00B27EA7">
        <w:rPr>
          <w:rFonts w:ascii="Helvetica" w:hAnsi="Helvetica"/>
          <w:color w:val="000000" w:themeColor="text1"/>
        </w:rPr>
        <w:br/>
        <w:t>Figure 2 shows the proportion of saccades between target and foil across the three phases of the trial for the linguistic ambiguity condition and the non-linguistic ambiguity condition.</w:t>
      </w:r>
    </w:p>
    <w:p w14:paraId="70FAC19C" w14:textId="1C033465" w:rsidR="000D1F6F" w:rsidRPr="00B27EA7" w:rsidRDefault="008400D2" w:rsidP="00B27EA7">
      <w:pPr>
        <w:spacing w:line="480" w:lineRule="auto"/>
        <w:jc w:val="both"/>
        <w:rPr>
          <w:rFonts w:ascii="Helvetica" w:hAnsi="Helvetica"/>
          <w:color w:val="000000" w:themeColor="text1"/>
        </w:rPr>
      </w:pPr>
      <w:r>
        <w:rPr>
          <w:rFonts w:ascii="Helvetica" w:hAnsi="Helvetica"/>
          <w:noProof/>
          <w:color w:val="000000" w:themeColor="text1"/>
        </w:rPr>
        <w:drawing>
          <wp:inline distT="0" distB="0" distL="0" distR="0" wp14:anchorId="0C0703C7" wp14:editId="3063CEF6">
            <wp:extent cx="5939790" cy="4246245"/>
            <wp:effectExtent l="0" t="0" r="3810" b="0"/>
            <wp:docPr id="6" name="Picture 6" descr="RefCommPaper_files/figure-html/unnamed-chunk-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CommPaper_files/figure-html/unnamed-chunk-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246245"/>
                    </a:xfrm>
                    <a:prstGeom prst="rect">
                      <a:avLst/>
                    </a:prstGeom>
                    <a:noFill/>
                    <a:ln>
                      <a:noFill/>
                    </a:ln>
                  </pic:spPr>
                </pic:pic>
              </a:graphicData>
            </a:graphic>
          </wp:inline>
        </w:drawing>
      </w:r>
    </w:p>
    <w:p w14:paraId="5EE280DF" w14:textId="3B9BE404"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2.</w:t>
      </w:r>
      <w:r w:rsidRPr="00B27EA7">
        <w:rPr>
          <w:rFonts w:ascii="Helvetica" w:hAnsi="Helvetica"/>
          <w:color w:val="000000" w:themeColor="text1"/>
        </w:rPr>
        <w:t xml:space="preserve"> Mean proportion of saccades between target picture and foil </w:t>
      </w:r>
      <w:r w:rsidR="00436A95" w:rsidRPr="00B27EA7">
        <w:rPr>
          <w:rFonts w:ascii="Helvetica" w:hAnsi="Helvetica"/>
          <w:color w:val="000000" w:themeColor="text1"/>
        </w:rPr>
        <w:t xml:space="preserve">across time windows </w:t>
      </w:r>
      <w:r w:rsidRPr="00B27EA7">
        <w:rPr>
          <w:rFonts w:ascii="Helvetica" w:hAnsi="Helvetica"/>
          <w:color w:val="000000" w:themeColor="text1"/>
        </w:rPr>
        <w:t>in the Linguistic Ambiguity condition</w:t>
      </w:r>
      <w:r w:rsidR="00436A95">
        <w:rPr>
          <w:rFonts w:ascii="Helvetica" w:hAnsi="Helvetica"/>
          <w:color w:val="000000" w:themeColor="text1"/>
        </w:rPr>
        <w:t xml:space="preserve"> (top) and Non-linguistic Ambiguity condition (bottom)</w:t>
      </w:r>
      <w:r w:rsidRPr="00B27EA7">
        <w:rPr>
          <w:rFonts w:ascii="Helvetica" w:hAnsi="Helvetica"/>
          <w:color w:val="000000" w:themeColor="text1"/>
        </w:rPr>
        <w:t>. Bars indicate +/- 1 standard error.</w:t>
      </w:r>
    </w:p>
    <w:p w14:paraId="3CB0C71D" w14:textId="77777777" w:rsidR="00B27EA7" w:rsidRDefault="00B27EA7" w:rsidP="00B27EA7">
      <w:pPr>
        <w:spacing w:line="480" w:lineRule="auto"/>
        <w:jc w:val="both"/>
        <w:rPr>
          <w:rFonts w:ascii="Helvetica" w:hAnsi="Helvetica"/>
          <w:i/>
          <w:color w:val="000000" w:themeColor="text1"/>
        </w:rPr>
      </w:pPr>
    </w:p>
    <w:p w14:paraId="7050298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4E564901" w14:textId="1BC4725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eye movements during the Preview phase suggested that they were proactively monitoring for non-linguistic ambiguity, much more so than for linguistic ambiguity. Even before Elmo identified which picture was the target, we found reliably more saccades between target and foil when a scene's ambiguity was 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00B27EA7" w:rsidRPr="00B27EA7">
        <w:rPr>
          <w:rFonts w:ascii="Helvetica" w:hAnsi="Helvetica"/>
          <w:color w:val="000000" w:themeColor="text1"/>
        </w:rPr>
        <w:t xml:space="preserve"> </w:t>
      </w:r>
      <w:r w:rsidRPr="00B27EA7">
        <w:rPr>
          <w:rFonts w:ascii="Helvetica" w:hAnsi="Helvetica"/>
          <w:color w:val="000000" w:themeColor="text1"/>
        </w:rPr>
        <w:t xml:space="preserve">= 0.53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(0.08</w:t>
      </w:r>
      <w:r w:rsidR="00F04372">
        <w:rPr>
          <w:rFonts w:ascii="Helvetica" w:hAnsi="Helvetica"/>
          <w:color w:val="000000" w:themeColor="text1"/>
        </w:rPr>
        <w:t>)</w:t>
      </w:r>
      <w:r w:rsidRPr="00B27EA7">
        <w:rPr>
          <w:rFonts w:ascii="Helvetica" w:hAnsi="Helvetica"/>
          <w:color w:val="000000" w:themeColor="text1"/>
        </w:rPr>
        <w:t xml:space="preserve">) </w:t>
      </w:r>
      <w:r w:rsidR="00E927B2">
        <w:rPr>
          <w:rFonts w:ascii="Helvetica" w:hAnsi="Helvetica"/>
          <w:color w:val="000000" w:themeColor="text1"/>
        </w:rPr>
        <w:t>than</w:t>
      </w:r>
      <w:r w:rsidR="00E927B2" w:rsidRPr="00B27EA7">
        <w:rPr>
          <w:rFonts w:ascii="Helvetica" w:hAnsi="Helvetica"/>
          <w:color w:val="000000" w:themeColor="text1"/>
        </w:rPr>
        <w:t xml:space="preserve"> </w:t>
      </w:r>
      <w:r w:rsidRPr="00B27EA7">
        <w:rPr>
          <w:rFonts w:ascii="Helvetica" w:hAnsi="Helvetica"/>
          <w:color w:val="000000" w:themeColor="text1"/>
        </w:rPr>
        <w:t>when it was 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0.35 (0.08</w:t>
      </w:r>
      <w:r w:rsidR="00F04372">
        <w:rPr>
          <w:rFonts w:ascii="Helvetica" w:hAnsi="Helvetica"/>
          <w:color w:val="000000" w:themeColor="text1"/>
        </w:rPr>
        <w:t>)</w:t>
      </w:r>
      <w:r w:rsidRPr="00B27EA7">
        <w:rPr>
          <w:rFonts w:ascii="Helvetica" w:hAnsi="Helvetica"/>
          <w:color w:val="000000" w:themeColor="text1"/>
        </w:rPr>
        <w:t xml:space="preserve">). This was confirmed by a reliable interaction between scene type and ambiguity type (Beta = 0.035(0.012),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0.0037). This interaction qualified a reliable effect of condition (Beta = 1.2(0.15),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indicating more critical saccades for ambiguous scenes, but </w:t>
      </w:r>
      <w:r w:rsidR="00F04372">
        <w:rPr>
          <w:rFonts w:ascii="Helvetica" w:hAnsi="Helvetica"/>
          <w:color w:val="000000" w:themeColor="text1"/>
        </w:rPr>
        <w:t xml:space="preserve">there was </w:t>
      </w:r>
      <w:r w:rsidRPr="00B27EA7">
        <w:rPr>
          <w:rFonts w:ascii="Helvetica" w:hAnsi="Helvetica"/>
          <w:color w:val="000000" w:themeColor="text1"/>
        </w:rPr>
        <w:t xml:space="preserve">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w:t>
      </w:r>
    </w:p>
    <w:p w14:paraId="5F3B9C47" w14:textId="7F579A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followed up this interaction by separately testing for effects of scene type in the non-linguistic and linguistic ambiguity trials, confirming that there was a robust effect for non-linguistic ambiguities (Beta = -0.098(0.016),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6, p &lt; .001) and a much smaller, non-reliable effect for linguistic ambiguities (Beta = -0.029(0.019),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w:t>
      </w:r>
    </w:p>
    <w:p w14:paraId="0CE745B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1F6AED07" w14:textId="6616362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expected that, for ambiguous scenes, participants would also produce more critical saccades during the pre-naming phase, particularly for non-linguistic ambiguities. However, while our data trended in that direction, the expected effects were not reliable. We found a slightly higher proportion of critical saccades on ambiguous scenes for both </w:t>
      </w:r>
      <w:r w:rsidRPr="00B27EA7">
        <w:rPr>
          <w:rFonts w:ascii="Helvetica" w:hAnsi="Helvetica"/>
          <w:color w:val="000000" w:themeColor="text1"/>
        </w:rPr>
        <w:lastRenderedPageBreak/>
        <w:t>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0.68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0.61 (0.27</w:t>
      </w:r>
      <w:r w:rsidR="00F04372">
        <w:rPr>
          <w:rFonts w:ascii="Helvetica" w:hAnsi="Helvetica"/>
          <w:color w:val="000000" w:themeColor="text1"/>
        </w:rPr>
        <w:t>)</w:t>
      </w:r>
      <w:r w:rsidRPr="00B27EA7">
        <w:rPr>
          <w:rFonts w:ascii="Helvetica" w:hAnsi="Helvetica"/>
          <w:color w:val="000000" w:themeColor="text1"/>
        </w:rPr>
        <w:t>) and linguistic ambiguities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0.4 (0.19</w:t>
      </w:r>
      <w:r w:rsidR="00F04372">
        <w:rPr>
          <w:rFonts w:ascii="Helvetica" w:hAnsi="Helvetica"/>
          <w:color w:val="000000" w:themeColor="text1"/>
        </w:rPr>
        <w:t>)</w:t>
      </w:r>
      <w:r w:rsidRPr="00B27EA7">
        <w:rPr>
          <w:rFonts w:ascii="Helvetica" w:hAnsi="Helvetica"/>
          <w:color w:val="000000" w:themeColor="text1"/>
        </w:rPr>
        <w:t xml:space="preserve">). There was no overall effect of scene type (Beta = -0.056(0.03),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0.072) , and no scene type by ambiguity type interaction (Beta = 0.0088(0.03),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0.77) , although there was a reliable effect of ambiguity type, indicating more critical saccades for non-linguistic rather than linguistic ambiguity trials (Beta = -0.072(0.031),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We attribute the two null effects to participants’ pro-active monitoring in the preview period, as well as participants’ short naming latencies (responses started, on average, after 1047ms [</w:t>
      </w:r>
      <w:proofErr w:type="spellStart"/>
      <w:r w:rsidRPr="00B27EA7">
        <w:rPr>
          <w:rFonts w:ascii="Helvetica" w:hAnsi="Helvetica"/>
          <w:color w:val="000000" w:themeColor="text1"/>
        </w:rPr>
        <w:t>sd</w:t>
      </w:r>
      <w:proofErr w:type="spellEnd"/>
      <w:r w:rsidRPr="00B27EA7">
        <w:rPr>
          <w:rFonts w:ascii="Helvetica" w:hAnsi="Helvetica"/>
          <w:color w:val="000000" w:themeColor="text1"/>
        </w:rPr>
        <w:t>=505ms]), which minimized our power to detect an effect.</w:t>
      </w:r>
    </w:p>
    <w:p w14:paraId="6413F41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6C8717CD" w14:textId="2E14E64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looked to see if participants </w:t>
      </w:r>
      <w:r w:rsidR="00B27EA7">
        <w:rPr>
          <w:rFonts w:ascii="Helvetica" w:hAnsi="Helvetica"/>
          <w:color w:val="000000" w:themeColor="text1"/>
        </w:rPr>
        <w:t>self-</w:t>
      </w:r>
      <w:r w:rsidRPr="00B27EA7">
        <w:rPr>
          <w:rFonts w:ascii="Helvetica" w:hAnsi="Helvetica"/>
          <w:color w:val="000000" w:themeColor="text1"/>
        </w:rPr>
        <w:t xml:space="preserve">monitored </w:t>
      </w:r>
      <w:r w:rsidR="00B27EA7">
        <w:rPr>
          <w:rFonts w:ascii="Helvetica" w:hAnsi="Helvetica"/>
          <w:color w:val="000000" w:themeColor="text1"/>
        </w:rPr>
        <w:t xml:space="preserve">for ambiguity in </w:t>
      </w:r>
      <w:r w:rsidRPr="00B27EA7">
        <w:rPr>
          <w:rFonts w:ascii="Helvetica" w:hAnsi="Helvetica"/>
          <w:color w:val="000000" w:themeColor="text1"/>
        </w:rPr>
        <w:t>what they had said aloud. Our initial analysis did not provide strong evidence either way. The effect of scene type on critical saccades was numerically greater in the non-linguistic ambiguity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0.72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0.54 (0.25</w:t>
      </w:r>
      <w:r w:rsidR="00F04372">
        <w:rPr>
          <w:rFonts w:ascii="Helvetica" w:hAnsi="Helvetica"/>
          <w:color w:val="000000" w:themeColor="text1"/>
        </w:rPr>
        <w:t>)</w:t>
      </w:r>
      <w:r w:rsidRPr="00B27EA7">
        <w:rPr>
          <w:rFonts w:ascii="Helvetica" w:hAnsi="Helvetica"/>
          <w:color w:val="000000" w:themeColor="text1"/>
        </w:rPr>
        <w:t>) than the linguistic ambiguity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0.54 </w:t>
      </w:r>
      <w:r w:rsidR="00F04372">
        <w:rPr>
          <w:rFonts w:ascii="Helvetica" w:hAnsi="Helvetica"/>
          <w:color w:val="000000" w:themeColor="text1"/>
        </w:rPr>
        <w:t>(</w:t>
      </w:r>
      <w:r w:rsidRPr="00B27EA7">
        <w:rPr>
          <w:rFonts w:ascii="Helvetica" w:hAnsi="Helvetica"/>
          <w:color w:val="000000" w:themeColor="text1"/>
        </w:rPr>
        <w:t>0.27</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0.5 (0.29</w:t>
      </w:r>
      <w:r w:rsidR="00F04372">
        <w:rPr>
          <w:rFonts w:ascii="Helvetica" w:hAnsi="Helvetica"/>
          <w:color w:val="000000" w:themeColor="text1"/>
        </w:rPr>
        <w:t>)</w:t>
      </w:r>
      <w:r w:rsidR="002D6D63">
        <w:rPr>
          <w:rFonts w:ascii="Helvetica" w:hAnsi="Helvetica"/>
          <w:color w:val="000000" w:themeColor="text1"/>
        </w:rPr>
        <w:t>)</w:t>
      </w:r>
      <w:r w:rsidRPr="00B27EA7">
        <w:rPr>
          <w:rFonts w:ascii="Helvetica" w:hAnsi="Helvetica"/>
          <w:color w:val="000000" w:themeColor="text1"/>
        </w:rPr>
        <w:t xml:space="preserve">, but this interaction was not significant (Beta = 0.039(0.039),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0.32) , and nor were the effects of scene type (Beta = -0.057(0.039),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 and ambiguity type (Beta = -0.046(0.033),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w:t>
      </w:r>
      <w:r w:rsidR="003D13D5">
        <w:rPr>
          <w:rFonts w:ascii="Helvetica" w:hAnsi="Helvetica"/>
          <w:color w:val="000000" w:themeColor="text1"/>
        </w:rPr>
        <w:t>).</w:t>
      </w:r>
    </w:p>
    <w:p w14:paraId="15A8F555" w14:textId="510B4986"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Surprised by this null result, we looked closer at the data to see if a focus on overall proportions was masking another effect. Instead, we analyzed the proportion of trials that contained a critical saccade (using a mixed effects logistic regression). This data was consistent with self monitoring. Participants made critical saccades on more trials when </w:t>
      </w:r>
      <w:r w:rsidRPr="00B27EA7">
        <w:rPr>
          <w:rFonts w:ascii="Helvetica" w:hAnsi="Helvetica"/>
          <w:color w:val="000000" w:themeColor="text1"/>
        </w:rPr>
        <w:lastRenderedPageBreak/>
        <w:t>the scene was ambiguous, and this did not appear to depend on whether the ambiguity was 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0.23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0.28 (0.2</w:t>
      </w:r>
      <w:r w:rsidR="00F04372">
        <w:rPr>
          <w:rFonts w:ascii="Helvetica" w:hAnsi="Helvetica"/>
          <w:color w:val="000000" w:themeColor="text1"/>
        </w:rPr>
        <w:t>)</w:t>
      </w:r>
      <w:r w:rsidRPr="00B27EA7">
        <w:rPr>
          <w:rFonts w:ascii="Helvetica" w:hAnsi="Helvetica"/>
          <w:color w:val="000000" w:themeColor="text1"/>
        </w:rPr>
        <w:t>) or 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0.24 (0.13</w:t>
      </w:r>
      <w:r w:rsidR="00F04372">
        <w:rPr>
          <w:rFonts w:ascii="Helvetica" w:hAnsi="Helvetica"/>
          <w:color w:val="000000" w:themeColor="text1"/>
        </w:rPr>
        <w:t>)</w:t>
      </w:r>
      <w:r w:rsidR="003D13D5">
        <w:rPr>
          <w:rFonts w:ascii="Helvetica" w:hAnsi="Helvetica"/>
          <w:color w:val="000000" w:themeColor="text1"/>
        </w:rPr>
        <w:t>).</w:t>
      </w:r>
      <w:r w:rsidRPr="00B27EA7">
        <w:rPr>
          <w:rFonts w:ascii="Helvetica" w:hAnsi="Helvetica"/>
          <w:color w:val="000000" w:themeColor="text1"/>
        </w:rPr>
        <w:t xml:space="preserve"> This was reflected in a reliable effect of scene type (Beta = -0.42(0.12),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3.6, p &lt; .001</w:t>
      </w:r>
      <w:r w:rsidR="003D13D5">
        <w:rPr>
          <w:rFonts w:ascii="Helvetica" w:hAnsi="Helvetica"/>
          <w:color w:val="000000" w:themeColor="text1"/>
        </w:rPr>
        <w:t>).</w:t>
      </w:r>
      <w:r w:rsidRPr="00B27EA7">
        <w:rPr>
          <w:rFonts w:ascii="Helvetica" w:hAnsi="Helvetica"/>
          <w:color w:val="000000" w:themeColor="text1"/>
        </w:rPr>
        <w:t xml:space="preserve"> The effect of ambiguity type was only marginal (Beta = -0.2(0.12),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0.085) and the interaction was not reliable (Beta = 0.098(0.12),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0.85,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0.4</w:t>
      </w:r>
      <w:r w:rsidR="003D13D5">
        <w:rPr>
          <w:rFonts w:ascii="Helvetica" w:hAnsi="Helvetica"/>
          <w:color w:val="000000" w:themeColor="text1"/>
        </w:rPr>
        <w:t>).</w:t>
      </w:r>
    </w:p>
    <w:p w14:paraId="0DD87A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Experiment 1's results provide new evidence to confirm why speakers are more likely to avoid non-linguistic ambiguity than linguistic ambiguity. Participants' eye movements provided direct evidence that they pro-actively monitor for non-linguistic ambiguity before they begin speaking, but that they do not notice or monitor for linguistic ambiguity. Participants’ eye movements also indicated that they monitored whether the words that they subsequently produced led to ambiguous interpretations, regardless of the type of ambiguity.</w:t>
      </w:r>
    </w:p>
    <w:p w14:paraId="44CEF2B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However, the main result here – direct evidence that participants explicitly monitor for potential non-linguistic ambiguity before they begin speaking – is open to an alternative interpretation. In particular, it is possible that participants deduced the structure of the task and realized that, when a non-linguistic ambiguity was present, one of those two pictures was more likely to be mentioned. That is to say, the eye movement evidence for pro-active monitoring might instead reflect guesses about which picture would be chosen as the target. We conducted a follow-up experiment to assess this possibility, using the same non-linguistic ambiguity stimuli as in Experiment 1. However, rather than ask </w:t>
      </w:r>
      <w:r w:rsidRPr="00B27EA7">
        <w:rPr>
          <w:rFonts w:ascii="Helvetica" w:hAnsi="Helvetica"/>
          <w:color w:val="000000" w:themeColor="text1"/>
        </w:rPr>
        <w:lastRenderedPageBreak/>
        <w:t>participants to verbally describe the target picture, we instead asked them to simply point at it. If participants' eye movements in the Preview phase of Experiment 1 were driven by pro-active monitoring, then we would not expect to find the same gaze patterns here, since points are unambiguous and do not need elaboration. But if the gaze patterns in Experiment 1 were due to task strategies, we would still expect participants to saccade between target and foil in Experiment 1a.</w:t>
      </w:r>
    </w:p>
    <w:p w14:paraId="518006E0" w14:textId="77777777" w:rsidR="00D35015" w:rsidRDefault="00072D14" w:rsidP="00B27EA7">
      <w:pPr>
        <w:spacing w:line="480" w:lineRule="auto"/>
        <w:jc w:val="both"/>
        <w:rPr>
          <w:rFonts w:ascii="Helvetica" w:hAnsi="Helvetica"/>
          <w:b/>
          <w:color w:val="000000" w:themeColor="text1"/>
        </w:rPr>
      </w:pPr>
      <w:r w:rsidRPr="00B27EA7">
        <w:rPr>
          <w:rFonts w:ascii="Helvetica" w:hAnsi="Helvetica"/>
          <w:b/>
          <w:color w:val="000000" w:themeColor="text1"/>
        </w:rPr>
        <w:t>Experiment 1a</w:t>
      </w:r>
    </w:p>
    <w:p w14:paraId="5242B7A4" w14:textId="391072B2"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12 English-speaking undergraduates from the University of Edinburgh who were paid for participation.</w:t>
      </w:r>
    </w:p>
    <w:p w14:paraId="61DC1C41" w14:textId="77777777" w:rsidR="00F04372" w:rsidRDefault="00072D14" w:rsidP="00B27EA7">
      <w:pPr>
        <w:spacing w:line="480" w:lineRule="auto"/>
        <w:jc w:val="both"/>
        <w:rPr>
          <w:rFonts w:ascii="Helvetica" w:hAnsi="Helvetica"/>
          <w:i/>
          <w:color w:val="000000" w:themeColor="text1"/>
        </w:rPr>
      </w:pPr>
      <w:r w:rsidRPr="00B27EA7">
        <w:rPr>
          <w:rFonts w:ascii="Helvetica" w:hAnsi="Helvetica"/>
          <w:i/>
          <w:color w:val="000000" w:themeColor="text1"/>
        </w:rPr>
        <w:t>Materials and Procedure</w:t>
      </w:r>
    </w:p>
    <w:p w14:paraId="648BE1E5" w14:textId="0C42D0E1" w:rsidR="000D1F6F" w:rsidRPr="00F04372" w:rsidRDefault="00072D14" w:rsidP="00B27EA7">
      <w:pPr>
        <w:spacing w:line="480" w:lineRule="auto"/>
        <w:jc w:val="both"/>
        <w:rPr>
          <w:rFonts w:ascii="Helvetica" w:hAnsi="Helvetica"/>
          <w:i/>
          <w:color w:val="000000" w:themeColor="text1"/>
        </w:rPr>
      </w:pPr>
      <w:r w:rsidRPr="00B27EA7">
        <w:rPr>
          <w:rFonts w:ascii="Helvetica" w:hAnsi="Helvetica"/>
          <w:color w:val="000000" w:themeColor="text1"/>
        </w:rPr>
        <w:t>We used the exact same materials and procedure as in the nonlinguistic ambiguity condition of Experiment 1, except that we removed the spoken instruction to name Elmo, and instead told participants to point at the picture indicated by Elmo, once he appeared.</w:t>
      </w:r>
    </w:p>
    <w:p w14:paraId="65660D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Analyses and Results</w:t>
      </w:r>
    </w:p>
    <w:p w14:paraId="172C0B6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assumed that our participants could point at a picture, and so did not record or analyze their movements. Instead, we simply analyzed the proportion of critical saccades in the Preview phase, using a mixed effects regression model as before.</w:t>
      </w:r>
    </w:p>
    <w:p w14:paraId="0FBE1C0D" w14:textId="5C448C7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If participants’ eye movements during the Preview phase of Experiment 1 were due to their discovery of the task’s structure, then we would expect to see the same pattern in Experiment 1a. In fact, we found no evidence that participants were inspecting the scene for potential ambiguity. They made a similar proportion of critical saccades during ambiguous scenes as during unambiguous scenes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0.39 </w:t>
      </w:r>
      <w:r w:rsidR="00F04372">
        <w:rPr>
          <w:rFonts w:ascii="Helvetica" w:hAnsi="Helvetica"/>
          <w:color w:val="000000" w:themeColor="text1"/>
        </w:rPr>
        <w:t>(</w:t>
      </w:r>
      <w:r w:rsidRPr="00B27EA7">
        <w:rPr>
          <w:rFonts w:ascii="Helvetica" w:hAnsi="Helvetica"/>
          <w:color w:val="000000" w:themeColor="text1"/>
        </w:rPr>
        <w:t>0.2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(0.06</w:t>
      </w:r>
      <w:r w:rsidR="00F04372">
        <w:rPr>
          <w:rFonts w:ascii="Helvetica" w:hAnsi="Helvetica"/>
          <w:color w:val="000000" w:themeColor="text1"/>
        </w:rPr>
        <w:t>)</w:t>
      </w:r>
      <w:r w:rsidRPr="00B27EA7">
        <w:rPr>
          <w:rFonts w:ascii="Helvetica" w:hAnsi="Helvetica"/>
          <w:color w:val="000000" w:themeColor="text1"/>
        </w:rPr>
        <w:t xml:space="preserve">, (Beta = -0.0093(0.015),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0.62, </w:t>
      </w:r>
      <w:r w:rsidR="00F04372">
        <w:rPr>
          <w:rFonts w:ascii="Helvetica" w:hAnsi="Helvetica"/>
          <w:i/>
          <w:color w:val="000000" w:themeColor="text1"/>
        </w:rPr>
        <w:t>p</w:t>
      </w:r>
      <w:r w:rsidR="00F04372">
        <w:rPr>
          <w:rFonts w:ascii="Helvetica" w:hAnsi="Helvetica"/>
          <w:color w:val="000000" w:themeColor="text1"/>
        </w:rPr>
        <w:t xml:space="preserve"> =</w:t>
      </w:r>
      <w:r w:rsidR="00CC20FE">
        <w:rPr>
          <w:rFonts w:ascii="Helvetica" w:hAnsi="Helvetica"/>
          <w:color w:val="000000" w:themeColor="text1"/>
        </w:rPr>
        <w:t xml:space="preserve"> 0.54).</w:t>
      </w:r>
      <w:r w:rsidRPr="00B27EA7">
        <w:rPr>
          <w:rFonts w:ascii="Helvetica" w:hAnsi="Helvetica"/>
          <w:color w:val="000000" w:themeColor="text1"/>
        </w:rPr>
        <w:t xml:space="preserve"> This null finding indicates that the pattern of eye movements observed during Experiment 1’s preview phase was due to participants’ proactive monitoring for potential non-linguistic ambiguity.</w:t>
      </w:r>
    </w:p>
    <w:p w14:paraId="0B46E9F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Our analyses of eye movements in Experiments 1 and 1a provide direct evidence that, when speaking, adults proactively monitor for non-linguistic ambiguity, but not linguistic ambiguity. In addition, we found more limited evidence that adults' eye movements reflect their monitoring of what they actually say, allowing them to detect both non-linguistic and linguistic ambiguity.</w:t>
      </w:r>
    </w:p>
    <w:p w14:paraId="3A89F734" w14:textId="77777777" w:rsidR="000D1F6F" w:rsidRPr="00B27EA7" w:rsidRDefault="00072D14" w:rsidP="00B27EA7">
      <w:pPr>
        <w:pStyle w:val="Heading4"/>
        <w:spacing w:line="480" w:lineRule="auto"/>
        <w:jc w:val="both"/>
        <w:rPr>
          <w:rFonts w:ascii="Helvetica" w:hAnsi="Helvetica"/>
          <w:color w:val="000000" w:themeColor="text1"/>
        </w:rPr>
      </w:pPr>
      <w:bookmarkStart w:id="8" w:name="experiment-2"/>
      <w:bookmarkEnd w:id="8"/>
      <w:r w:rsidRPr="00B27EA7">
        <w:rPr>
          <w:rFonts w:ascii="Helvetica" w:hAnsi="Helvetica"/>
          <w:color w:val="000000" w:themeColor="text1"/>
        </w:rPr>
        <w:t>Experiment 2</w:t>
      </w:r>
    </w:p>
    <w:p w14:paraId="59DD5D4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Since Experiment 1 successfully showed how eye movement measures can reveal monitoring processes before and after production, Experiment 2 assessed whether children show evidence of the same processes as they complete a referential communication task. In particular, testing only non-linguistic ambiguities, we examined how children's eye movements varied between three types of trial: unambiguous scenes, ambiguous scenes in which children produced uninformative responses, and ambiguous scenes in which children produced informative responses. In this way, we could test </w:t>
      </w:r>
      <w:r w:rsidRPr="00B27EA7">
        <w:rPr>
          <w:rFonts w:ascii="Helvetica" w:hAnsi="Helvetica"/>
          <w:color w:val="000000" w:themeColor="text1"/>
        </w:rPr>
        <w:lastRenderedPageBreak/>
        <w:t>exactly which monitoring processes operate, and which do not, when children succeed or fail at informative referential communication.</w:t>
      </w:r>
    </w:p>
    <w:p w14:paraId="1C4F7EE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69 3- to 5-year-olds children from the Edinburgh area (33 female, from 36 to 69 months, mean age 54 months [SD 8 months]). We did not record detailed demographic information, but participants were typically White and from middle-class families. 11 further children were excluded due to a microphone malfunctions (meaning that we could not code their responses) or failing to complete the task.</w:t>
      </w:r>
    </w:p>
    <w:p w14:paraId="30C31F4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 xml:space="preserve">We used the same 16 test trials (8 ambiguous scenes, 8 unambiguous) from the non-linguistic ambiguity condition of Experiment 1, with no filler trials. Children also received an additional warm-up session beforehand. They were shown three pictures on a piece of paper, and told that Elmo would appear next to his favorite, which they should name. The experimenter then put a counter depicting Elmo next to one picture, and encouraged the child to name it out loud. Children were given 4 warm up trials; half the trials contained ambiguous scenes, and Elmo always indicated one of the paired objects. The first time that children produced an uninformative description of an ambiguous scene, the experimenter provided feedback, pointing out the ambiguity, and encouraging the child to produce an informative description. This was the only corrective feedback that children received during the study. Once the experimenter was satisfied that the child understood </w:t>
      </w:r>
      <w:r w:rsidRPr="00B27EA7">
        <w:rPr>
          <w:rFonts w:ascii="Helvetica" w:hAnsi="Helvetica"/>
          <w:color w:val="000000" w:themeColor="text1"/>
        </w:rPr>
        <w:lastRenderedPageBreak/>
        <w:t>the task and was providing easily understood responses, the main experimental session began.</w:t>
      </w:r>
    </w:p>
    <w:p w14:paraId="4894DB9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We used the same </w:t>
      </w:r>
      <w:proofErr w:type="spellStart"/>
      <w:r w:rsidRPr="00B27EA7">
        <w:rPr>
          <w:rFonts w:ascii="Helvetica" w:hAnsi="Helvetica"/>
          <w:color w:val="000000" w:themeColor="text1"/>
        </w:rPr>
        <w:t>EyeLink</w:t>
      </w:r>
      <w:proofErr w:type="spellEnd"/>
      <w:r w:rsidRPr="00B27EA7">
        <w:rPr>
          <w:rFonts w:ascii="Helvetica" w:hAnsi="Helvetica"/>
          <w:color w:val="000000" w:themeColor="text1"/>
        </w:rPr>
        <w:t xml:space="preserve"> 1000 </w:t>
      </w:r>
      <w:proofErr w:type="spellStart"/>
      <w:r w:rsidRPr="00B27EA7">
        <w:rPr>
          <w:rFonts w:ascii="Helvetica" w:hAnsi="Helvetica"/>
          <w:color w:val="000000" w:themeColor="text1"/>
        </w:rPr>
        <w:t>Eyetracker</w:t>
      </w:r>
      <w:proofErr w:type="spellEnd"/>
      <w:r w:rsidRPr="00B27EA7">
        <w:rPr>
          <w:rFonts w:ascii="Helvetica" w:hAnsi="Helvetica"/>
          <w:color w:val="000000" w:themeColor="text1"/>
        </w:rPr>
        <w:t xml:space="preserve"> as Experiment 1. Older subjects (4;6-5;6) completed a six point calibration routine, and younger subjects (3;6-4;6) completed a shorter three point calibration. The procedure was otherwise identical to Experiment 1, except that the experimenter offered frequent positive reinforcement.</w:t>
      </w:r>
    </w:p>
    <w:p w14:paraId="11B7F031" w14:textId="553CE480"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Analysis</w:t>
      </w:r>
      <w:r w:rsidRPr="00B27EA7">
        <w:rPr>
          <w:rFonts w:ascii="Helvetica" w:hAnsi="Helvetica"/>
          <w:color w:val="000000" w:themeColor="text1"/>
        </w:rPr>
        <w:br/>
        <w:t xml:space="preserve">We coded and analyzed children’s descriptions in the same way as Experiment 1, using a mixed effects model of the form </w:t>
      </w:r>
      <w:proofErr w:type="spellStart"/>
      <w:r w:rsidRPr="00B27EA7">
        <w:rPr>
          <w:rFonts w:ascii="Helvetica" w:hAnsi="Helvetica"/>
          <w:color w:val="000000" w:themeColor="text1"/>
        </w:rPr>
        <w:t>Label~Scene</w:t>
      </w:r>
      <w:proofErr w:type="spellEnd"/>
      <w:r w:rsidRPr="00B27EA7">
        <w:rPr>
          <w:rFonts w:ascii="Helvetica" w:hAnsi="Helvetica"/>
          <w:color w:val="000000" w:themeColor="text1"/>
        </w:rPr>
        <w:t xml:space="preserve"> Type + (1|Subject)+(1+Scene </w:t>
      </w:r>
      <w:proofErr w:type="spellStart"/>
      <w:r w:rsidRPr="00B27EA7">
        <w:rPr>
          <w:rFonts w:ascii="Helvetica" w:hAnsi="Helvetica"/>
          <w:color w:val="000000" w:themeColor="text1"/>
        </w:rPr>
        <w:t>Type|Item</w:t>
      </w:r>
      <w:proofErr w:type="spellEnd"/>
      <w:r w:rsidRPr="00B27EA7">
        <w:rPr>
          <w:rFonts w:ascii="Helvetica" w:hAnsi="Helvetica"/>
          <w:color w:val="000000" w:themeColor="text1"/>
        </w:rPr>
        <w:t xml:space="preserve">). However our eye movement analysis was importantly different from Experiment 1. We again focused on critical saccades between the target and foil pictures, but this time we compared Control trials (i.e., unambiguous scenes) to ambiguous scenes </w:t>
      </w:r>
      <w:r w:rsidR="0032273E">
        <w:rPr>
          <w:rFonts w:ascii="Helvetica" w:hAnsi="Helvetica"/>
          <w:color w:val="000000" w:themeColor="text1"/>
        </w:rPr>
        <w:t>for</w:t>
      </w:r>
      <w:r w:rsidR="0032273E" w:rsidRPr="00B27EA7">
        <w:rPr>
          <w:rFonts w:ascii="Helvetica" w:hAnsi="Helvetica"/>
          <w:color w:val="000000" w:themeColor="text1"/>
        </w:rPr>
        <w:t xml:space="preserve"> </w:t>
      </w:r>
      <w:r w:rsidRPr="00B27EA7">
        <w:rPr>
          <w:rFonts w:ascii="Helvetica" w:hAnsi="Helvetica"/>
          <w:color w:val="000000" w:themeColor="text1"/>
        </w:rPr>
        <w:t xml:space="preserve">which participants provided a non-specific description of the target (Uninformative trials), and to ambiguous scenes </w:t>
      </w:r>
      <w:r w:rsidR="0032273E">
        <w:rPr>
          <w:rFonts w:ascii="Helvetica" w:hAnsi="Helvetica"/>
          <w:color w:val="000000" w:themeColor="text1"/>
        </w:rPr>
        <w:t>for</w:t>
      </w:r>
      <w:r w:rsidR="0032273E" w:rsidRPr="00B27EA7">
        <w:rPr>
          <w:rFonts w:ascii="Helvetica" w:hAnsi="Helvetica"/>
          <w:color w:val="000000" w:themeColor="text1"/>
        </w:rPr>
        <w:t xml:space="preserve"> </w:t>
      </w:r>
      <w:r w:rsidRPr="00B27EA7">
        <w:rPr>
          <w:rFonts w:ascii="Helvetica" w:hAnsi="Helvetica"/>
          <w:color w:val="000000" w:themeColor="text1"/>
        </w:rPr>
        <w:t>which participants provided a referentially specific description (Informative trials), using a regression of the form Proportion of Saccades ~ Label Type + (1|Subject)</w:t>
      </w:r>
      <w:r w:rsidR="00F04372">
        <w:rPr>
          <w:rFonts w:ascii="Helvetica" w:hAnsi="Helvetica"/>
          <w:color w:val="000000" w:themeColor="text1"/>
        </w:rPr>
        <w:t>. Note that n</w:t>
      </w:r>
      <w:r w:rsidRPr="00B27EA7">
        <w:rPr>
          <w:rFonts w:ascii="Helvetica" w:hAnsi="Helvetica"/>
          <w:color w:val="000000" w:themeColor="text1"/>
        </w:rPr>
        <w:t xml:space="preserve">ot all regressions converged when </w:t>
      </w:r>
      <w:proofErr w:type="spellStart"/>
      <w:r w:rsidRPr="00B27EA7">
        <w:rPr>
          <w:rFonts w:ascii="Helvetica" w:hAnsi="Helvetica"/>
          <w:color w:val="000000" w:themeColor="text1"/>
        </w:rPr>
        <w:t>TrialType</w:t>
      </w:r>
      <w:proofErr w:type="spellEnd"/>
      <w:r w:rsidR="00F04372">
        <w:rPr>
          <w:rFonts w:ascii="Helvetica" w:hAnsi="Helvetica"/>
          <w:color w:val="000000" w:themeColor="text1"/>
        </w:rPr>
        <w:t xml:space="preserve"> was included as a random slope</w:t>
      </w:r>
      <w:r w:rsidRPr="00B27EA7">
        <w:rPr>
          <w:rFonts w:ascii="Helvetica" w:hAnsi="Helvetica"/>
          <w:color w:val="000000" w:themeColor="text1"/>
        </w:rPr>
        <w:t>. The label type factor was dummy coded, with the unambiguous control condition set as the reference level.</w:t>
      </w:r>
    </w:p>
    <w:p w14:paraId="5886493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p>
    <w:p w14:paraId="32B38C69"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2D1E7249" w14:textId="699D56C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 were reliably more likely to produce referentially specific descriptions when the scene was ambiguous but, as expected, they were not nearly as successful at this task as the adults were in Experiment 1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0.2 </w:t>
      </w:r>
      <w:r w:rsidR="00F04372">
        <w:rPr>
          <w:rFonts w:ascii="Helvetica" w:hAnsi="Helvetica"/>
          <w:color w:val="000000" w:themeColor="text1"/>
        </w:rPr>
        <w:t>(</w:t>
      </w:r>
      <w:r w:rsidRPr="00B27EA7">
        <w:rPr>
          <w:rFonts w:ascii="Helvetica" w:hAnsi="Helvetica"/>
          <w:color w:val="000000" w:themeColor="text1"/>
        </w:rPr>
        <w:t>0.29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0.06 (0.12</w:t>
      </w:r>
      <w:r w:rsidR="00F04372">
        <w:rPr>
          <w:rFonts w:ascii="Helvetica" w:hAnsi="Helvetica"/>
          <w:color w:val="000000" w:themeColor="text1"/>
        </w:rPr>
        <w:t>)</w:t>
      </w:r>
      <w:r w:rsidRPr="00B27EA7">
        <w:rPr>
          <w:rFonts w:ascii="Helvetica" w:hAnsi="Helvetica"/>
          <w:color w:val="000000" w:themeColor="text1"/>
        </w:rPr>
        <w:t xml:space="preserve"> (Beta = -1.2(0.</w:t>
      </w:r>
      <w:r w:rsidR="00F04372">
        <w:rPr>
          <w:rFonts w:ascii="Helvetica" w:hAnsi="Helvetica"/>
          <w:color w:val="000000" w:themeColor="text1"/>
        </w:rPr>
        <w:t xml:space="preserve">18), </w:t>
      </w:r>
      <w:r w:rsidR="00F04372">
        <w:rPr>
          <w:rFonts w:ascii="Helvetica" w:hAnsi="Helvetica"/>
          <w:i/>
          <w:color w:val="000000" w:themeColor="text1"/>
        </w:rPr>
        <w:t>z</w:t>
      </w:r>
      <w:r w:rsidR="00F04372">
        <w:rPr>
          <w:rFonts w:ascii="Helvetica" w:hAnsi="Helvetica"/>
          <w:color w:val="000000" w:themeColor="text1"/>
        </w:rPr>
        <w:t xml:space="preserve"> = 6.3, p &lt; .001).</w:t>
      </w:r>
      <w:r w:rsidRPr="00B27EA7">
        <w:rPr>
          <w:rFonts w:ascii="Helvetica" w:hAnsi="Helvetica"/>
          <w:color w:val="000000" w:themeColor="text1"/>
        </w:rPr>
        <w:t xml:space="preserve"> Note that there was significant individual variation in children's performance: When our mixed effects analysis included a random slope for condition, the effect of scene was only marginal (Beta = -0.63(0.34),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0.068) because of high variance in that random slope, although an additional analysis using a paired sample t-test did also find a reliable effect of trial ambiguity (t(68) = 4.69,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1.3e-05).</w:t>
      </w:r>
    </w:p>
    <w:p w14:paraId="67509A74" w14:textId="77777777" w:rsidR="00436A95" w:rsidRDefault="00072D14" w:rsidP="00B27EA7">
      <w:pPr>
        <w:spacing w:line="480" w:lineRule="auto"/>
        <w:jc w:val="both"/>
        <w:rPr>
          <w:rFonts w:ascii="Helvetica" w:hAnsi="Helvetica"/>
          <w:i/>
          <w:color w:val="000000" w:themeColor="text1"/>
        </w:rPr>
      </w:pPr>
      <w:r w:rsidRPr="00B27EA7">
        <w:rPr>
          <w:rFonts w:ascii="Helvetica" w:hAnsi="Helvetica"/>
          <w:i/>
          <w:color w:val="000000" w:themeColor="text1"/>
        </w:rPr>
        <w:t>Eye movements</w:t>
      </w:r>
    </w:p>
    <w:p w14:paraId="2F6C4864" w14:textId="3AE01FF7" w:rsidR="00F04372" w:rsidRDefault="008400D2" w:rsidP="00B27EA7">
      <w:pPr>
        <w:spacing w:line="480" w:lineRule="auto"/>
        <w:jc w:val="both"/>
        <w:rPr>
          <w:rFonts w:ascii="Helvetica" w:hAnsi="Helvetica"/>
          <w:color w:val="000000" w:themeColor="text1"/>
        </w:rPr>
      </w:pPr>
      <w:r>
        <w:rPr>
          <w:rFonts w:ascii="Helvetica" w:hAnsi="Helvetica"/>
          <w:noProof/>
          <w:color w:val="000000" w:themeColor="text1"/>
        </w:rPr>
        <w:lastRenderedPageBreak/>
        <w:drawing>
          <wp:inline distT="0" distB="0" distL="0" distR="0" wp14:anchorId="0ADB19AC" wp14:editId="5FE047ED">
            <wp:extent cx="5943600" cy="4237355"/>
            <wp:effectExtent l="0" t="0" r="0" b="4445"/>
            <wp:docPr id="7" name="Picture 7" descr="RefCommPaper_files/figure-html/unnamed-chunk-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CommPaper_files/figure-html/unnamed-chunk-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7355"/>
                    </a:xfrm>
                    <a:prstGeom prst="rect">
                      <a:avLst/>
                    </a:prstGeom>
                    <a:noFill/>
                    <a:ln>
                      <a:noFill/>
                    </a:ln>
                  </pic:spPr>
                </pic:pic>
              </a:graphicData>
            </a:graphic>
          </wp:inline>
        </w:drawing>
      </w:r>
      <w:r w:rsidR="00072D14" w:rsidRPr="00B27EA7">
        <w:rPr>
          <w:rFonts w:ascii="Helvetica" w:hAnsi="Helvetica"/>
          <w:b/>
          <w:color w:val="000000" w:themeColor="text1"/>
        </w:rPr>
        <w:t xml:space="preserve">Figure </w:t>
      </w:r>
      <w:r w:rsidR="00436A95">
        <w:rPr>
          <w:rFonts w:ascii="Helvetica" w:hAnsi="Helvetica"/>
          <w:b/>
          <w:color w:val="000000" w:themeColor="text1"/>
        </w:rPr>
        <w:t>3</w:t>
      </w:r>
      <w:r w:rsidR="00072D14" w:rsidRPr="00B27EA7">
        <w:rPr>
          <w:rFonts w:ascii="Helvetica" w:hAnsi="Helvetica"/>
          <w:b/>
          <w:color w:val="000000" w:themeColor="text1"/>
        </w:rPr>
        <w:t>.</w:t>
      </w:r>
      <w:r w:rsidR="00072D14" w:rsidRPr="00B27EA7">
        <w:rPr>
          <w:rFonts w:ascii="Helvetica" w:hAnsi="Helvetica"/>
          <w:color w:val="000000" w:themeColor="text1"/>
        </w:rPr>
        <w:t xml:space="preserve"> Mean proportion of saccades between target picture and foil in Experiment 2, across time windows. Bars indicate +/- 1 standard error.</w:t>
      </w:r>
    </w:p>
    <w:p w14:paraId="6D00BF4B" w14:textId="76FBD903" w:rsidR="000D1F6F" w:rsidRPr="00B27EA7" w:rsidRDefault="000D1F6F" w:rsidP="00B27EA7">
      <w:pPr>
        <w:spacing w:line="480" w:lineRule="auto"/>
        <w:jc w:val="both"/>
        <w:rPr>
          <w:rFonts w:ascii="Helvetica" w:hAnsi="Helvetica"/>
          <w:color w:val="000000" w:themeColor="text1"/>
        </w:rPr>
      </w:pPr>
    </w:p>
    <w:p w14:paraId="50B7965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2E0F1EE9" w14:textId="2388FE79" w:rsidR="000D1F6F" w:rsidRPr="00B27EA7" w:rsidRDefault="00436A95" w:rsidP="00B27EA7">
      <w:pPr>
        <w:spacing w:line="480" w:lineRule="auto"/>
        <w:jc w:val="both"/>
        <w:rPr>
          <w:rFonts w:ascii="Helvetica" w:hAnsi="Helvetica"/>
          <w:color w:val="000000" w:themeColor="text1"/>
        </w:rPr>
      </w:pPr>
      <w:r>
        <w:rPr>
          <w:rFonts w:ascii="Helvetica" w:hAnsi="Helvetica"/>
          <w:color w:val="000000" w:themeColor="text1"/>
        </w:rPr>
        <w:t>Children’s eye movements are graphed in Figure 3. T</w:t>
      </w:r>
      <w:r w:rsidR="00072D14" w:rsidRPr="00B27EA7">
        <w:rPr>
          <w:rFonts w:ascii="Helvetica" w:hAnsi="Helvetica"/>
          <w:color w:val="000000" w:themeColor="text1"/>
        </w:rPr>
        <w:t xml:space="preserve">he Preview phase provided evidence that children’s frequent failure to provide referentially informative descriptions may be driven by a failure to proactively monitor for potential ambiguity. In particular, we found that participants provided no evidence for proactive monitoring before they produced uninformative descriptions. In fact, participants were (reliably) slightly </w:t>
      </w:r>
      <w:r w:rsidR="00072D14" w:rsidRPr="00B27EA7">
        <w:rPr>
          <w:rFonts w:ascii="Helvetica" w:hAnsi="Helvetica"/>
          <w:i/>
          <w:color w:val="000000" w:themeColor="text1"/>
        </w:rPr>
        <w:t>less</w:t>
      </w:r>
      <w:r w:rsidR="00072D14" w:rsidRPr="00B27EA7">
        <w:rPr>
          <w:rFonts w:ascii="Helvetica" w:hAnsi="Helvetica"/>
          <w:color w:val="000000" w:themeColor="text1"/>
        </w:rPr>
        <w:t xml:space="preserve"> likely </w:t>
      </w:r>
      <w:r w:rsidR="00072D14" w:rsidRPr="00B27EA7">
        <w:rPr>
          <w:rFonts w:ascii="Helvetica" w:hAnsi="Helvetica"/>
          <w:color w:val="000000" w:themeColor="text1"/>
        </w:rPr>
        <w:lastRenderedPageBreak/>
        <w:t>to make critical saccades on trials where they produced an uninformative description of an ambiguous scene than on control trials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00072D14" w:rsidRPr="00B27EA7">
        <w:rPr>
          <w:rFonts w:ascii="Helvetica" w:hAnsi="Helvetica"/>
          <w:color w:val="000000" w:themeColor="text1"/>
        </w:rPr>
        <w:t xml:space="preserve">= 0.3 </w:t>
      </w:r>
      <w:r w:rsidR="00F04372">
        <w:rPr>
          <w:rFonts w:ascii="Helvetica" w:hAnsi="Helvetica"/>
          <w:color w:val="000000" w:themeColor="text1"/>
        </w:rPr>
        <w:t>(</w:t>
      </w:r>
      <w:r w:rsidR="00072D14" w:rsidRPr="00B27EA7">
        <w:rPr>
          <w:rFonts w:ascii="Helvetica" w:hAnsi="Helvetica"/>
          <w:color w:val="000000" w:themeColor="text1"/>
        </w:rPr>
        <w:t>0.13</w:t>
      </w:r>
      <w:r w:rsidR="00F04372">
        <w:rPr>
          <w:rFonts w:ascii="Helvetica" w:hAnsi="Helvetica"/>
          <w:color w:val="000000" w:themeColor="text1"/>
        </w:rPr>
        <w:t>)</w:t>
      </w:r>
      <w:r w:rsidR="00072D14"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00072D14" w:rsidRPr="00B27EA7">
        <w:rPr>
          <w:rFonts w:ascii="Helvetica" w:hAnsi="Helvetica"/>
          <w:color w:val="000000" w:themeColor="text1"/>
        </w:rPr>
        <w:t>= 0.33 (0.12</w:t>
      </w:r>
      <w:r w:rsidR="00F04372">
        <w:rPr>
          <w:rFonts w:ascii="Helvetica" w:hAnsi="Helvetica"/>
          <w:color w:val="000000" w:themeColor="text1"/>
        </w:rPr>
        <w:t xml:space="preserve">), </w:t>
      </w:r>
      <w:r w:rsidR="00072D14" w:rsidRPr="00B27EA7">
        <w:rPr>
          <w:rFonts w:ascii="Helvetica" w:hAnsi="Helvetica"/>
          <w:color w:val="000000" w:themeColor="text1"/>
        </w:rPr>
        <w:t xml:space="preserve">Beta = -0.024(0.016), </w:t>
      </w:r>
      <w:r w:rsidR="00F04372">
        <w:rPr>
          <w:rFonts w:ascii="Helvetica" w:hAnsi="Helvetica"/>
          <w:i/>
          <w:color w:val="000000" w:themeColor="text1"/>
        </w:rPr>
        <w:t>t</w:t>
      </w:r>
      <w:r w:rsidR="00F04372">
        <w:rPr>
          <w:rFonts w:ascii="Helvetica" w:hAnsi="Helvetica"/>
          <w:color w:val="000000" w:themeColor="text1"/>
        </w:rPr>
        <w:t xml:space="preserve"> =</w:t>
      </w:r>
      <w:r w:rsidR="00072D14"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00072D14" w:rsidRPr="00B27EA7">
        <w:rPr>
          <w:rFonts w:ascii="Helvetica" w:hAnsi="Helvetica"/>
          <w:color w:val="000000" w:themeColor="text1"/>
        </w:rPr>
        <w:t xml:space="preserve"> 0.13</w:t>
      </w:r>
      <w:r w:rsidR="003D13D5">
        <w:rPr>
          <w:rFonts w:ascii="Helvetica" w:hAnsi="Helvetica"/>
          <w:color w:val="000000" w:themeColor="text1"/>
        </w:rPr>
        <w:t>).</w:t>
      </w:r>
      <w:r w:rsidR="00072D14" w:rsidRPr="00B27EA7">
        <w:rPr>
          <w:rFonts w:ascii="Helvetica" w:hAnsi="Helvetica"/>
          <w:color w:val="000000" w:themeColor="text1"/>
        </w:rPr>
        <w:t xml:space="preserve"> By contrast, we found evidence that participants were engaging in proactive monitoring in the preview phase before they produced informative descriptions for ambiguous scenes: they made significantly more critical saccades on these trials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00072D14" w:rsidRPr="00B27EA7">
        <w:rPr>
          <w:rFonts w:ascii="Helvetica" w:hAnsi="Helvetica"/>
          <w:color w:val="000000" w:themeColor="text1"/>
        </w:rPr>
        <w:t xml:space="preserve">= 0.39 </w:t>
      </w:r>
      <w:r w:rsidR="00F04372">
        <w:rPr>
          <w:rFonts w:ascii="Helvetica" w:hAnsi="Helvetica"/>
          <w:color w:val="000000" w:themeColor="text1"/>
        </w:rPr>
        <w:t>(</w:t>
      </w:r>
      <w:r w:rsidR="00072D14" w:rsidRPr="00B27EA7">
        <w:rPr>
          <w:rFonts w:ascii="Helvetica" w:hAnsi="Helvetica"/>
          <w:color w:val="000000" w:themeColor="text1"/>
        </w:rPr>
        <w:t xml:space="preserve">0.15 (Beta = 0.057(0.025), </w:t>
      </w:r>
      <w:r w:rsidR="00F04372">
        <w:rPr>
          <w:rFonts w:ascii="Helvetica" w:hAnsi="Helvetica"/>
          <w:i/>
          <w:color w:val="000000" w:themeColor="text1"/>
        </w:rPr>
        <w:t>t</w:t>
      </w:r>
      <w:r w:rsidR="00F04372">
        <w:rPr>
          <w:rFonts w:ascii="Helvetica" w:hAnsi="Helvetica"/>
          <w:color w:val="000000" w:themeColor="text1"/>
        </w:rPr>
        <w:t xml:space="preserve"> =</w:t>
      </w:r>
      <w:r w:rsidR="00072D14" w:rsidRPr="00B27EA7">
        <w:rPr>
          <w:rFonts w:ascii="Helvetica" w:hAnsi="Helvetica"/>
          <w:color w:val="000000" w:themeColor="text1"/>
        </w:rPr>
        <w:t xml:space="preserve"> 2.2, </w:t>
      </w:r>
      <w:r w:rsidR="00F04372">
        <w:rPr>
          <w:rFonts w:ascii="Helvetica" w:hAnsi="Helvetica"/>
          <w:i/>
          <w:color w:val="000000" w:themeColor="text1"/>
        </w:rPr>
        <w:t>p</w:t>
      </w:r>
      <w:r w:rsidR="00F04372">
        <w:rPr>
          <w:rFonts w:ascii="Helvetica" w:hAnsi="Helvetica"/>
          <w:color w:val="000000" w:themeColor="text1"/>
        </w:rPr>
        <w:t xml:space="preserve"> =</w:t>
      </w:r>
      <w:r w:rsidR="00072D14" w:rsidRPr="00B27EA7">
        <w:rPr>
          <w:rFonts w:ascii="Helvetica" w:hAnsi="Helvetica"/>
          <w:color w:val="000000" w:themeColor="text1"/>
        </w:rPr>
        <w:t xml:space="preserve"> 0.028)).</w:t>
      </w:r>
    </w:p>
    <w:p w14:paraId="152196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44A7EA79" w14:textId="17CAE5D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found a similar pattern during the Pre-Naming Phase. Again, there was no evidence that children realized the scene was potentially ambiguous before they produced uninformative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0.44 </w:t>
      </w:r>
      <w:r w:rsidR="00F04372">
        <w:rPr>
          <w:rFonts w:ascii="Helvetica" w:hAnsi="Helvetica"/>
          <w:color w:val="000000" w:themeColor="text1"/>
        </w:rPr>
        <w:t>(</w:t>
      </w:r>
      <w:r w:rsidRPr="00B27EA7">
        <w:rPr>
          <w:rFonts w:ascii="Helvetica" w:hAnsi="Helvetica"/>
          <w:color w:val="000000" w:themeColor="text1"/>
        </w:rPr>
        <w:t>0.24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0.5 (0.27 (Beta = -0.045(0.034),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0.19) However, children did make more critical saccades before producing 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0.57 </w:t>
      </w:r>
      <w:r w:rsidR="00F04372">
        <w:rPr>
          <w:rFonts w:ascii="Helvetica" w:hAnsi="Helvetica"/>
          <w:color w:val="000000" w:themeColor="text1"/>
        </w:rPr>
        <w:t>(</w:t>
      </w:r>
      <w:r w:rsidRPr="00B27EA7">
        <w:rPr>
          <w:rFonts w:ascii="Helvetica" w:hAnsi="Helvetica"/>
          <w:color w:val="000000" w:themeColor="text1"/>
        </w:rPr>
        <w:t xml:space="preserve">0.32) (Beta = 0.11(0.055),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w:t>
      </w:r>
      <w:r w:rsidR="003D13D5">
        <w:rPr>
          <w:rFonts w:ascii="Helvetica" w:hAnsi="Helvetica"/>
          <w:color w:val="000000" w:themeColor="text1"/>
        </w:rPr>
        <w:t>).</w:t>
      </w:r>
      <w:r w:rsidRPr="00B27EA7">
        <w:rPr>
          <w:rFonts w:ascii="Helvetica" w:hAnsi="Helvetica"/>
          <w:color w:val="000000" w:themeColor="text1"/>
        </w:rPr>
        <w:t xml:space="preserve"> This is to be expected if children need to compare the two images in order to identify which feature they should comment on to distinguish the two, while the small size of </w:t>
      </w:r>
      <w:r w:rsidR="00632466">
        <w:rPr>
          <w:rFonts w:ascii="Helvetica" w:hAnsi="Helvetica"/>
          <w:color w:val="000000" w:themeColor="text1"/>
        </w:rPr>
        <w:t>this</w:t>
      </w:r>
      <w:r w:rsidR="00632466" w:rsidRPr="00B27EA7">
        <w:rPr>
          <w:rFonts w:ascii="Helvetica" w:hAnsi="Helvetica"/>
          <w:color w:val="000000" w:themeColor="text1"/>
        </w:rPr>
        <w:t xml:space="preserve"> </w:t>
      </w:r>
      <w:r w:rsidRPr="00B27EA7">
        <w:rPr>
          <w:rFonts w:ascii="Helvetica" w:hAnsi="Helvetica"/>
          <w:color w:val="000000" w:themeColor="text1"/>
        </w:rPr>
        <w:t>effect is consistent with Experiment 1.</w:t>
      </w:r>
    </w:p>
    <w:p w14:paraId="78DAFEC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046CAB1B" w14:textId="007D83B1"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looked to see whether children noticed the ambiguity once they had started producing the description</w:t>
      </w:r>
      <w:r w:rsidR="00632466">
        <w:rPr>
          <w:rFonts w:ascii="Helvetica" w:hAnsi="Helvetica"/>
          <w:color w:val="000000" w:themeColor="text1"/>
        </w:rPr>
        <w:t>.</w:t>
      </w:r>
      <w:r w:rsidRPr="00B27EA7">
        <w:rPr>
          <w:rFonts w:ascii="Helvetica" w:hAnsi="Helvetica"/>
          <w:color w:val="000000" w:themeColor="text1"/>
        </w:rPr>
        <w:t xml:space="preserve"> We found good evidence that children self monitor</w:t>
      </w:r>
      <w:r w:rsidR="00632466">
        <w:rPr>
          <w:rFonts w:ascii="Helvetica" w:hAnsi="Helvetica"/>
          <w:color w:val="000000" w:themeColor="text1"/>
        </w:rPr>
        <w:t>.</w:t>
      </w:r>
      <w:r w:rsidRPr="00B27EA7">
        <w:rPr>
          <w:rFonts w:ascii="Helvetica" w:hAnsi="Helvetica"/>
          <w:color w:val="000000" w:themeColor="text1"/>
        </w:rPr>
        <w:t xml:space="preserve"> They were much more likely to make critical saccades when the scene was ambiguous, no matter whether their utterance was uninformative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0.61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0.49 </w:t>
      </w:r>
      <w:r w:rsidRPr="00B27EA7">
        <w:rPr>
          <w:rFonts w:ascii="Helvetica" w:hAnsi="Helvetica"/>
          <w:color w:val="000000" w:themeColor="text1"/>
        </w:rPr>
        <w:lastRenderedPageBreak/>
        <w:t xml:space="preserve">(0.25 (Beta = 0.12(0.033),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3.6, p &lt; .001) or informative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0.64 </w:t>
      </w:r>
      <w:r w:rsidR="00F04372">
        <w:rPr>
          <w:rFonts w:ascii="Helvetica" w:hAnsi="Helvetica"/>
          <w:color w:val="000000" w:themeColor="text1"/>
        </w:rPr>
        <w:t>(</w:t>
      </w:r>
      <w:r w:rsidRPr="00B27EA7">
        <w:rPr>
          <w:rFonts w:ascii="Helvetica" w:hAnsi="Helvetica"/>
          <w:color w:val="000000" w:themeColor="text1"/>
        </w:rPr>
        <w:t xml:space="preserve">0.28) (Beta = 0.13(0.054),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w:t>
      </w:r>
      <w:r w:rsidR="003D13D5">
        <w:rPr>
          <w:rFonts w:ascii="Helvetica" w:hAnsi="Helvetica"/>
          <w:color w:val="000000" w:themeColor="text1"/>
        </w:rPr>
        <w:t>).</w:t>
      </w:r>
      <w:r w:rsidRPr="00B27EA7">
        <w:rPr>
          <w:rFonts w:ascii="Helvetica" w:hAnsi="Helvetica"/>
          <w:color w:val="000000" w:themeColor="text1"/>
        </w:rPr>
        <w:t xml:space="preserve"> That is to say, even the children who produced uninformative descriptions appeared to subsequently notice the ambiguity of their expressions.</w:t>
      </w:r>
    </w:p>
    <w:p w14:paraId="57ECCEB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 xml:space="preserve">Experiment 2 was designed to assess whether children engage in pro-active monitoring for potential ambiguity in the environment, as well as self monitoring of their just-made utterances. Our results suggested that, typically, children do not engage in pro-active monitoring: Unlike adults, they rarely produced informative utterances, and their eye movements typically did not provide any indication that they had noticed any ambiguity. However, for those trials in which children did produce informative descriptions of ambiguous scenes, their eye movements indicated that they had engaged in proactive monitoring before they began speaking, and indeed before they knew which picture they had to describe. That is to say, children do not typically monitor the world for potential ambiguity, and the absence of such monitoring plays an important role in children's failure to succeed on referential communication tasks. However, when children do successfully engage in monitoring, there do not appear to be many other impediments to their producing an informative description. In sum, </w:t>
      </w:r>
      <w:proofErr w:type="spellStart"/>
      <w:r w:rsidRPr="00B27EA7">
        <w:rPr>
          <w:rFonts w:ascii="Helvetica" w:hAnsi="Helvetica"/>
          <w:color w:val="000000" w:themeColor="text1"/>
        </w:rPr>
        <w:t>pre-schoolers</w:t>
      </w:r>
      <w:proofErr w:type="spellEnd"/>
      <w:r w:rsidRPr="00B27EA7">
        <w:rPr>
          <w:rFonts w:ascii="Helvetica" w:hAnsi="Helvetica"/>
          <w:color w:val="000000" w:themeColor="text1"/>
        </w:rPr>
        <w:t xml:space="preserve"> have the competence to engage in pro-active monitoring -- and thus to produce informative descriptions -- but they typically fail to use it.</w:t>
      </w:r>
    </w:p>
    <w:p w14:paraId="32C28318" w14:textId="6A31D4D2"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Children also appeared to monitor their own utterances. When the visual scene was ambiguous, they tended to saccade to the matched foil after generating a description, </w:t>
      </w:r>
      <w:r w:rsidRPr="00B27EA7">
        <w:rPr>
          <w:rFonts w:ascii="Helvetica" w:hAnsi="Helvetica"/>
          <w:color w:val="000000" w:themeColor="text1"/>
        </w:rPr>
        <w:lastRenderedPageBreak/>
        <w:t xml:space="preserve">which suggests that -- at some level -- the ambiguity of the scene relative to the description had been </w:t>
      </w:r>
      <w:proofErr w:type="spellStart"/>
      <w:r w:rsidRPr="00B27EA7">
        <w:rPr>
          <w:rFonts w:ascii="Helvetica" w:hAnsi="Helvetica"/>
          <w:color w:val="000000" w:themeColor="text1"/>
        </w:rPr>
        <w:t>recognised</w:t>
      </w:r>
      <w:proofErr w:type="spellEnd"/>
      <w:r w:rsidRPr="00B27EA7">
        <w:rPr>
          <w:rFonts w:ascii="Helvetica" w:hAnsi="Helvetica"/>
          <w:color w:val="000000" w:themeColor="text1"/>
        </w:rPr>
        <w:t xml:space="preserve">. This behavior that did not seem to vary based on whether the child's description was informative or not. However this finding raises a question: </w:t>
      </w:r>
      <w:r w:rsidR="00632466">
        <w:rPr>
          <w:rFonts w:ascii="Helvetica" w:hAnsi="Helvetica"/>
          <w:color w:val="000000" w:themeColor="text1"/>
        </w:rPr>
        <w:t>If</w:t>
      </w:r>
      <w:r w:rsidRPr="00B27EA7">
        <w:rPr>
          <w:rFonts w:ascii="Helvetica" w:hAnsi="Helvetica"/>
          <w:color w:val="000000" w:themeColor="text1"/>
        </w:rPr>
        <w:t xml:space="preserve"> children are monitoring what they say, then why did they rarely offer corrections or repairs to their utterances to make them more informative?</w:t>
      </w:r>
    </w:p>
    <w:p w14:paraId="6B2BEF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One possibility is that children did not correct because they were not truly motivated to, as each trial in Experiment 2 ended straight after they responded, and their utterance had no obvious adverse effects on an interlocutor. Consistent with this, adults were also unlikely to offer corrections after they produced uninformative descriptions in the linguistic ambiguity condition of Experiment 1. But another possibility is that these subsequent eye movements did not actually reflect potential error-correction, but rather just speech monitoring alone. For instance, it is possible that saying </w:t>
      </w:r>
      <w:r w:rsidRPr="00B27EA7">
        <w:rPr>
          <w:rFonts w:ascii="Helvetica" w:hAnsi="Helvetica"/>
          <w:i/>
          <w:color w:val="000000" w:themeColor="text1"/>
        </w:rPr>
        <w:t>dog</w:t>
      </w:r>
      <w:r w:rsidRPr="00B27EA7">
        <w:rPr>
          <w:rFonts w:ascii="Helvetica" w:hAnsi="Helvetica"/>
          <w:color w:val="000000" w:themeColor="text1"/>
        </w:rPr>
        <w:t xml:space="preserve"> might simply have primed the speaker to look to the other dog. Experiment 3 therefore assessed whether children would be more likely to offer an informative description of a foil picture straight after describing a target picture, and whether this depended on having fixated the foil subsequent to describing the target. In this task, children named two pictures from a visual scene that was either ambiguous or not. If children rapidly adjust having made a mistake, then they should be relatively more informative when naming the second picture if the scene is ambiguous.</w:t>
      </w:r>
    </w:p>
    <w:p w14:paraId="0FA070DB" w14:textId="77777777" w:rsidR="000D1F6F" w:rsidRPr="00B27EA7" w:rsidRDefault="00072D14" w:rsidP="00B27EA7">
      <w:pPr>
        <w:pStyle w:val="Heading4"/>
        <w:spacing w:line="480" w:lineRule="auto"/>
        <w:jc w:val="both"/>
        <w:rPr>
          <w:rFonts w:ascii="Helvetica" w:hAnsi="Helvetica"/>
          <w:color w:val="000000" w:themeColor="text1"/>
        </w:rPr>
      </w:pPr>
      <w:bookmarkStart w:id="9" w:name="experiment-3"/>
      <w:bookmarkEnd w:id="9"/>
      <w:r w:rsidRPr="00B27EA7">
        <w:rPr>
          <w:rFonts w:ascii="Helvetica" w:hAnsi="Helvetica"/>
          <w:color w:val="000000" w:themeColor="text1"/>
        </w:rPr>
        <w:t>Experiment 3</w:t>
      </w:r>
    </w:p>
    <w:p w14:paraId="19162A8C" w14:textId="6867C5A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in Experiment 3 were asked to name two out of three pictures from a scene. The task was similar to Experiment 2, except that</w:t>
      </w:r>
      <w:r w:rsidR="0032273E">
        <w:rPr>
          <w:rFonts w:ascii="Helvetica" w:hAnsi="Helvetica"/>
          <w:color w:val="000000" w:themeColor="text1"/>
        </w:rPr>
        <w:t>, after</w:t>
      </w:r>
      <w:r w:rsidRPr="00B27EA7">
        <w:rPr>
          <w:rFonts w:ascii="Helvetica" w:hAnsi="Helvetica"/>
          <w:color w:val="000000" w:themeColor="text1"/>
        </w:rPr>
        <w:t xml:space="preserve"> having named the target picture </w:t>
      </w:r>
      <w:r w:rsidRPr="00B27EA7">
        <w:rPr>
          <w:rFonts w:ascii="Helvetica" w:hAnsi="Helvetica"/>
          <w:color w:val="000000" w:themeColor="text1"/>
        </w:rPr>
        <w:lastRenderedPageBreak/>
        <w:t>(indicated as before by Elmo)</w:t>
      </w:r>
      <w:r w:rsidR="0032273E">
        <w:rPr>
          <w:rFonts w:ascii="Helvetica" w:hAnsi="Helvetica"/>
          <w:color w:val="000000" w:themeColor="text1"/>
        </w:rPr>
        <w:t>,</w:t>
      </w:r>
      <w:r w:rsidRPr="00B27EA7">
        <w:rPr>
          <w:rFonts w:ascii="Helvetica" w:hAnsi="Helvetica"/>
          <w:color w:val="000000" w:themeColor="text1"/>
        </w:rPr>
        <w:t xml:space="preserve"> children were asked to name the foil picture, indicated by the appearance of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 xml:space="preserve"> Pig. On half of the trials the target and foil depicted the same kind of thing, and on half of the trials they depicted different kinds of thing. If children use comprehension monitoring, as suggested by Experiment 2, then they should produce informative descriptions more often for foil pictures, but only when the scene is ambiguous.</w:t>
      </w:r>
    </w:p>
    <w:p w14:paraId="026AFE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also examined whether children's eye movements predicted whether they would produce informative descriptions. We did this by first replicating Experiment 2's findings on children's pro-active monitoring, and also by assessing whether children whose eye-movements provided better evidence of self monitoring were also more likely to produce informative descriptions of the foil.</w:t>
      </w:r>
    </w:p>
    <w:p w14:paraId="5DA0ED3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41 4- to 5-year-old children from the Edinburgh area (23 female, from 48 to 72 months, mean age 56 months [SD 6 months]). We did not record detailed demographic information, but we estimate that most children were White, from middle-class families. Children were tested in the Developmental Lab at the University of Edinburgh.</w:t>
      </w:r>
    </w:p>
    <w:p w14:paraId="01BA7065" w14:textId="6545FC3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 xml:space="preserve">Each participant completed 16 test trials (8 ambiguous scenes, 8 unambiguous) using the same pictures as Experiment 2, with no filler trials. On ambiguous trials, children saw a triad of pictures, two of which depicted the same type of thing. On unambiguous trials, all three pictures depicted different things. Unlike in Experiments 1 and 2, we created </w:t>
      </w:r>
      <w:r w:rsidRPr="00B27EA7">
        <w:rPr>
          <w:rFonts w:ascii="Helvetica" w:hAnsi="Helvetica"/>
          <w:color w:val="000000" w:themeColor="text1"/>
        </w:rPr>
        <w:lastRenderedPageBreak/>
        <w:t xml:space="preserve">unambiguous trials by shuffling foil pictures between triads (e.g., so that a foil </w:t>
      </w:r>
      <w:r w:rsidRPr="00B27EA7">
        <w:rPr>
          <w:rFonts w:ascii="Helvetica" w:hAnsi="Helvetica"/>
          <w:i/>
          <w:color w:val="000000" w:themeColor="text1"/>
        </w:rPr>
        <w:t>shoe</w:t>
      </w:r>
      <w:r w:rsidRPr="00B27EA7">
        <w:rPr>
          <w:rFonts w:ascii="Helvetica" w:hAnsi="Helvetica"/>
          <w:color w:val="000000" w:themeColor="text1"/>
        </w:rPr>
        <w:t xml:space="preserve"> picture </w:t>
      </w:r>
      <w:r w:rsidR="006437B8">
        <w:rPr>
          <w:rFonts w:ascii="Helvetica" w:hAnsi="Helvetica"/>
          <w:color w:val="000000" w:themeColor="text1"/>
        </w:rPr>
        <w:t>might be</w:t>
      </w:r>
      <w:r w:rsidRPr="00B27EA7">
        <w:rPr>
          <w:rFonts w:ascii="Helvetica" w:hAnsi="Helvetica"/>
          <w:color w:val="000000" w:themeColor="text1"/>
        </w:rPr>
        <w:t xml:space="preserve"> swapped with a foil </w:t>
      </w:r>
      <w:r w:rsidRPr="00B27EA7">
        <w:rPr>
          <w:rFonts w:ascii="Helvetica" w:hAnsi="Helvetica"/>
          <w:i/>
          <w:color w:val="000000" w:themeColor="text1"/>
        </w:rPr>
        <w:t>car</w:t>
      </w:r>
      <w:r w:rsidRPr="00B27EA7">
        <w:rPr>
          <w:rFonts w:ascii="Helvetica" w:hAnsi="Helvetica"/>
          <w:color w:val="000000" w:themeColor="text1"/>
        </w:rPr>
        <w:t xml:space="preserve"> picture). This, in combination with a Latin square design, meant that all pictures appeared in both ambiguous and unambiguous trials, </w:t>
      </w:r>
      <w:r w:rsidR="001D7DFC">
        <w:rPr>
          <w:rFonts w:ascii="Helvetica" w:hAnsi="Helvetica"/>
          <w:color w:val="000000" w:themeColor="text1"/>
        </w:rPr>
        <w:t xml:space="preserve">as well as </w:t>
      </w:r>
      <w:r w:rsidRPr="00B27EA7">
        <w:rPr>
          <w:rFonts w:ascii="Helvetica" w:hAnsi="Helvetica"/>
          <w:color w:val="000000" w:themeColor="text1"/>
        </w:rPr>
        <w:t>in both target and foil positions. Children received the same warm-up session as in Experiment 2.</w:t>
      </w:r>
    </w:p>
    <w:p w14:paraId="68768963" w14:textId="2403F0B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Pictures were arranged in a T shape on a 1920 by 1080 resolution laptop monitor. Pictures were displayed such that they took up equivalent, non-overlapping areas of the screen, which meant that they had larger dimensions than in Experiment 2. Average height was 470 pixels and average width was 532 pixels.</w:t>
      </w:r>
    </w:p>
    <w:p w14:paraId="26818BBC" w14:textId="28ED0132"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The experiment was conducted using an SMI Red-n remote eye tracker attached to a laptop computer. All subjects completed a four point calibration routine. Each trial began with a Preview phase, in which three pictures were displayed for 4250ms. Then, Elmo appeared next to the Target picture and a pre-recorded instruction asked participants “Which picture does Elmo like?” After participants answered, the experimenter pushed a button to begin the next phase of the trial: After a 500ms pause,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 xml:space="preserve"> Pig appeared next to the Foil picture and a pre-recorded instruction asked participants "And which picture does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 xml:space="preserve"> like?" Once the child answered, </w:t>
      </w:r>
      <w:r w:rsidR="0032273E">
        <w:rPr>
          <w:rFonts w:ascii="Helvetica" w:hAnsi="Helvetica"/>
          <w:color w:val="000000" w:themeColor="text1"/>
        </w:rPr>
        <w:t xml:space="preserve">the experimenter ended the trial by pressing a key, and  a reward screen appeared on </w:t>
      </w:r>
      <w:r w:rsidRPr="00B27EA7">
        <w:rPr>
          <w:rFonts w:ascii="Helvetica" w:hAnsi="Helvetica"/>
          <w:color w:val="000000" w:themeColor="text1"/>
        </w:rPr>
        <w:t xml:space="preserve">which participants received positive feedback from Elmo and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w:t>
      </w:r>
    </w:p>
    <w:p w14:paraId="52DA83F0" w14:textId="409BE3A2"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Analysis</w:t>
      </w:r>
      <w:r w:rsidRPr="00B27EA7">
        <w:rPr>
          <w:rFonts w:ascii="Helvetica" w:hAnsi="Helvetica"/>
          <w:color w:val="000000" w:themeColor="text1"/>
        </w:rPr>
        <w:br/>
        <w:t xml:space="preserve">We coded and analyzed children’s descriptions in a similar way to Experiments 1 and 2, </w:t>
      </w:r>
      <w:r w:rsidRPr="00B27EA7">
        <w:rPr>
          <w:rFonts w:ascii="Helvetica" w:hAnsi="Helvetica"/>
          <w:color w:val="000000" w:themeColor="text1"/>
        </w:rPr>
        <w:lastRenderedPageBreak/>
        <w:t xml:space="preserve">using a mixed effects logistic regression of the form </w:t>
      </w:r>
      <w:proofErr w:type="spellStart"/>
      <w:r w:rsidR="00462493">
        <w:rPr>
          <w:rFonts w:ascii="Helvetica" w:hAnsi="Helvetica"/>
          <w:color w:val="000000" w:themeColor="text1"/>
        </w:rPr>
        <w:t>Label</w:t>
      </w:r>
      <w:r w:rsidRPr="00B27EA7">
        <w:rPr>
          <w:rFonts w:ascii="Helvetica" w:hAnsi="Helvetica"/>
          <w:color w:val="000000" w:themeColor="text1"/>
        </w:rPr>
        <w:t>~Scene</w:t>
      </w:r>
      <w:proofErr w:type="spellEnd"/>
      <w:r w:rsidRPr="00B27EA7">
        <w:rPr>
          <w:rFonts w:ascii="Helvetica" w:hAnsi="Helvetica"/>
          <w:color w:val="000000" w:themeColor="text1"/>
        </w:rPr>
        <w:t xml:space="preserve"> Type*Picture Type [Target versus Foil] + (1+Scene </w:t>
      </w:r>
      <w:proofErr w:type="spellStart"/>
      <w:r w:rsidRPr="00B27EA7">
        <w:rPr>
          <w:rFonts w:ascii="Helvetica" w:hAnsi="Helvetica"/>
          <w:color w:val="000000" w:themeColor="text1"/>
        </w:rPr>
        <w:t>Type|Subject</w:t>
      </w:r>
      <w:proofErr w:type="spellEnd"/>
      <w:r w:rsidRPr="00B27EA7">
        <w:rPr>
          <w:rFonts w:ascii="Helvetica" w:hAnsi="Helvetica"/>
          <w:color w:val="000000" w:themeColor="text1"/>
        </w:rPr>
        <w:t xml:space="preserve">) + (1+Scene </w:t>
      </w:r>
      <w:proofErr w:type="spellStart"/>
      <w:r w:rsidRPr="00B27EA7">
        <w:rPr>
          <w:rFonts w:ascii="Helvetica" w:hAnsi="Helvetica"/>
          <w:color w:val="000000" w:themeColor="text1"/>
        </w:rPr>
        <w:t>Type|Item</w:t>
      </w:r>
      <w:proofErr w:type="spellEnd"/>
      <w:r w:rsidRPr="00B27EA7">
        <w:rPr>
          <w:rFonts w:ascii="Helvetica" w:hAnsi="Helvetica"/>
          <w:color w:val="000000" w:themeColor="text1"/>
        </w:rPr>
        <w:t>).</w:t>
      </w:r>
    </w:p>
    <w:p w14:paraId="2404637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For the eye movement analyses, we again split the trial into different phases, and defined ROIs around the border of each picture (ROIs varied based on picture size), analyzing eye movements that landed directly within the ROIs. Our first analysis aimed to replicate the finding that children are more likely to produce an informative description of the Target picture if they have monitored for ambiguity during the preview phase, again using a mixed effects model of the form Proportion of Saccades ~ Label Type + (1|Subject).</w:t>
      </w:r>
    </w:p>
    <w:p w14:paraId="57684E1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second analysis tested whether children who showed strong evidence of engaging in self monitoring were also more likely to produce an informative description of the Foil picture. To do this, we analyzed whether participants were more </w:t>
      </w:r>
      <w:proofErr w:type="spellStart"/>
      <w:r w:rsidRPr="00B27EA7">
        <w:rPr>
          <w:rFonts w:ascii="Helvetica" w:hAnsi="Helvetica"/>
          <w:color w:val="000000" w:themeColor="text1"/>
        </w:rPr>
        <w:t>likey</w:t>
      </w:r>
      <w:proofErr w:type="spellEnd"/>
      <w:r w:rsidRPr="00B27EA7">
        <w:rPr>
          <w:rFonts w:ascii="Helvetica" w:hAnsi="Helvetica"/>
          <w:color w:val="000000" w:themeColor="text1"/>
        </w:rPr>
        <w:t xml:space="preserve"> to provide informative descriptions of the foil if they had spent more time fixating that picture in the 1500ms before they were told to name it (i.e., the final 1000ms during which Elmo was on screen, plus the 500ms pause before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 xml:space="preserve"> appeared on screen), and whether this effect depended on the scene type (ambiguous/unambiguous). To do this, we used a logistic regression of the form Foil Label ~ Fixation time to foil * Scene Type + (1+ Scene </w:t>
      </w:r>
      <w:proofErr w:type="spellStart"/>
      <w:r w:rsidRPr="00B27EA7">
        <w:rPr>
          <w:rFonts w:ascii="Helvetica" w:hAnsi="Helvetica"/>
          <w:color w:val="000000" w:themeColor="text1"/>
        </w:rPr>
        <w:t>Type|Subject</w:t>
      </w:r>
      <w:proofErr w:type="spellEnd"/>
      <w:r w:rsidRPr="00B27EA7">
        <w:rPr>
          <w:rFonts w:ascii="Helvetica" w:hAnsi="Helvetica"/>
          <w:color w:val="000000" w:themeColor="text1"/>
        </w:rPr>
        <w:t>).</w:t>
      </w:r>
    </w:p>
    <w:p w14:paraId="57892A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p>
    <w:p w14:paraId="441E9F5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65D4BBE7" w14:textId="72BEEDD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produced more referentially specific descriptions of the Target picture when the scene was ambiguous than when it was unambiguous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lastRenderedPageBreak/>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0.23 (0.35</w:t>
      </w:r>
      <w:r w:rsidR="00F04372">
        <w:rPr>
          <w:rFonts w:ascii="Helvetica" w:hAnsi="Helvetica"/>
          <w:color w:val="000000" w:themeColor="text1"/>
        </w:rPr>
        <w:t>)</w:t>
      </w:r>
      <w:r w:rsidRPr="00B27EA7">
        <w:rPr>
          <w:rFonts w:ascii="Helvetica" w:hAnsi="Helvetica"/>
          <w:color w:val="000000" w:themeColor="text1"/>
        </w:rPr>
        <w:t>, and they produced an even greater number of specific descriptions of the Foil picture when the scene was ambiguous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0.22 (0.33</w:t>
      </w:r>
      <w:r w:rsidR="00F04372">
        <w:rPr>
          <w:rFonts w:ascii="Helvetica" w:hAnsi="Helvetica"/>
          <w:color w:val="000000" w:themeColor="text1"/>
        </w:rPr>
        <w:t>)</w:t>
      </w:r>
      <w:r w:rsidRPr="00B27EA7">
        <w:rPr>
          <w:rFonts w:ascii="Helvetica" w:hAnsi="Helvetica"/>
          <w:color w:val="000000" w:themeColor="text1"/>
        </w:rPr>
        <w:t xml:space="preserve">. Our regression analysis showed that participants were reliably more likely to produce specific descriptions when the trial was ambiguous (Beta = -1.4(0.43),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0.0014). We had predicted that this effect of scene type would interact with whether participants were naming the target picture or the foil; this interaction was only marginally significant (Beta = 0.22(0.12),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0.062), although it was significant when the data were analyzed using a within subjects ANOVA, </w:t>
      </w:r>
      <w:r w:rsidRPr="00B27EA7">
        <w:rPr>
          <w:rFonts w:ascii="Helvetica" w:hAnsi="Helvetica"/>
          <w:i/>
          <w:color w:val="000000" w:themeColor="text1"/>
        </w:rPr>
        <w:t>F</w:t>
      </w:r>
      <w:r w:rsidRPr="00B27EA7">
        <w:rPr>
          <w:rFonts w:ascii="Helvetica" w:hAnsi="Helvetica"/>
          <w:color w:val="000000" w:themeColor="text1"/>
        </w:rPr>
        <w:t xml:space="preserve">(1,40) = 5.06,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0.03. When the scene was ambiguous, participants were reliably more likely to produce specific descriptions of the foil picture than the target picture (Beta = -0.32(0.16),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 but this was not the case when the scene was unambiguous (Beta = 0.11(0.17),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0.68,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0.5). In sum, we found some evidence that participants were engaging in production monitoring, although the effect was clearly not large.</w:t>
      </w:r>
    </w:p>
    <w:p w14:paraId="2D397632" w14:textId="416133A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Eye movements</w:t>
      </w:r>
    </w:p>
    <w:p w14:paraId="107817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6A2AAAAB" w14:textId="1E151D3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first tried to replicate the finding that children show no evidence of pro-active monitoring on those trials where they subsequently produced uninformative descriptions of the target, but do show evidence of monitoring before they produce informative descriptions. This effect did indeed replicate. Participants made roughly similar numbers of critical saccades on control trials and on those ambiguous trials where they subsequently produced uninformative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0.31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0.3 (0.09 (Beta = 0.037(0.026),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 Meanwhile, participants </w:t>
      </w:r>
      <w:r w:rsidRPr="00B27EA7">
        <w:rPr>
          <w:rFonts w:ascii="Helvetica" w:hAnsi="Helvetica"/>
          <w:color w:val="000000" w:themeColor="text1"/>
        </w:rPr>
        <w:lastRenderedPageBreak/>
        <w:t>made reliably more critical saccades before they produced informative descriptions for ambiguous scenes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0.45 </w:t>
      </w:r>
      <w:r w:rsidR="00F04372">
        <w:rPr>
          <w:rFonts w:ascii="Helvetica" w:hAnsi="Helvetica"/>
          <w:color w:val="000000" w:themeColor="text1"/>
        </w:rPr>
        <w:t>(</w:t>
      </w:r>
      <w:r w:rsidRPr="00B27EA7">
        <w:rPr>
          <w:rFonts w:ascii="Helvetica" w:hAnsi="Helvetica"/>
          <w:color w:val="000000" w:themeColor="text1"/>
        </w:rPr>
        <w:t xml:space="preserve">0.26) (Beta = 0.07(0.031),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0.021).</w:t>
      </w:r>
    </w:p>
    <w:p w14:paraId="01E2572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Pre-Foil Gaze</w:t>
      </w:r>
    </w:p>
    <w:p w14:paraId="63368F18" w14:textId="0C3F4F9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tested whether children who seemed to be engaging in more production monitoring (i.e., who made more critical saccades to the </w:t>
      </w:r>
      <w:r w:rsidR="00D35015">
        <w:rPr>
          <w:rFonts w:ascii="Helvetica" w:hAnsi="Helvetica"/>
          <w:color w:val="000000" w:themeColor="text1"/>
        </w:rPr>
        <w:t>F</w:t>
      </w:r>
      <w:r w:rsidRPr="00B27EA7">
        <w:rPr>
          <w:rFonts w:ascii="Helvetica" w:hAnsi="Helvetica"/>
          <w:color w:val="000000" w:themeColor="text1"/>
        </w:rPr>
        <w:t xml:space="preserve">oil after naming the </w:t>
      </w:r>
      <w:r w:rsidR="00D35015">
        <w:rPr>
          <w:rFonts w:ascii="Helvetica" w:hAnsi="Helvetica"/>
          <w:color w:val="000000" w:themeColor="text1"/>
        </w:rPr>
        <w:t>T</w:t>
      </w:r>
      <w:r w:rsidRPr="00B27EA7">
        <w:rPr>
          <w:rFonts w:ascii="Helvetica" w:hAnsi="Helvetica"/>
          <w:color w:val="000000" w:themeColor="text1"/>
        </w:rPr>
        <w:t xml:space="preserve">arget) were also more likely to produce informative descriptions of the </w:t>
      </w:r>
      <w:r w:rsidR="00D35015">
        <w:rPr>
          <w:rFonts w:ascii="Helvetica" w:hAnsi="Helvetica"/>
          <w:color w:val="000000" w:themeColor="text1"/>
        </w:rPr>
        <w:t>F</w:t>
      </w:r>
      <w:r w:rsidRPr="00B27EA7">
        <w:rPr>
          <w:rFonts w:ascii="Helvetica" w:hAnsi="Helvetica"/>
          <w:color w:val="000000" w:themeColor="text1"/>
        </w:rPr>
        <w:t xml:space="preserve">oil. Children were indeed more likely to provide informative descriptions of the </w:t>
      </w:r>
      <w:r w:rsidR="00D35015">
        <w:rPr>
          <w:rFonts w:ascii="Helvetica" w:hAnsi="Helvetica"/>
          <w:color w:val="000000" w:themeColor="text1"/>
        </w:rPr>
        <w:t>F</w:t>
      </w:r>
      <w:r w:rsidRPr="00B27EA7">
        <w:rPr>
          <w:rFonts w:ascii="Helvetica" w:hAnsi="Helvetica"/>
          <w:color w:val="000000" w:themeColor="text1"/>
        </w:rPr>
        <w:t xml:space="preserve">oil picture if they had spent more time fixating it in the 1500ms before it was indicated (Beta = 0.36(0.18),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 They also spent more time fixating the </w:t>
      </w:r>
      <w:r w:rsidR="00D35015">
        <w:rPr>
          <w:rFonts w:ascii="Helvetica" w:hAnsi="Helvetica"/>
          <w:color w:val="000000" w:themeColor="text1"/>
        </w:rPr>
        <w:t>F</w:t>
      </w:r>
      <w:r w:rsidRPr="00B27EA7">
        <w:rPr>
          <w:rFonts w:ascii="Helvetica" w:hAnsi="Helvetica"/>
          <w:color w:val="000000" w:themeColor="text1"/>
        </w:rPr>
        <w:t xml:space="preserve">oil when the scene was ambiguous, consistent with the proposal that they were engaging in self monitoring (Beta = -1.1(0.36),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0.0027). However, we found no interaction between </w:t>
      </w:r>
      <w:r w:rsidR="00D35015">
        <w:rPr>
          <w:rFonts w:ascii="Helvetica" w:hAnsi="Helvetica"/>
          <w:color w:val="000000" w:themeColor="text1"/>
        </w:rPr>
        <w:t>F</w:t>
      </w:r>
      <w:r w:rsidRPr="00B27EA7">
        <w:rPr>
          <w:rFonts w:ascii="Helvetica" w:hAnsi="Helvetica"/>
          <w:color w:val="000000" w:themeColor="text1"/>
        </w:rPr>
        <w:t xml:space="preserve">oil fixation time and scene type (Beta = 0.26(0.17),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0.14), that is to say, participants who fixated the </w:t>
      </w:r>
      <w:r w:rsidR="00D35015">
        <w:rPr>
          <w:rFonts w:ascii="Helvetica" w:hAnsi="Helvetica"/>
          <w:color w:val="000000" w:themeColor="text1"/>
        </w:rPr>
        <w:t>F</w:t>
      </w:r>
      <w:r w:rsidRPr="00B27EA7">
        <w:rPr>
          <w:rFonts w:ascii="Helvetica" w:hAnsi="Helvetica"/>
          <w:color w:val="000000" w:themeColor="text1"/>
        </w:rPr>
        <w:t>oil longer also tended to provide more informative descriptions of that picture, no matter whether the scene was ambiguous or unambiguous.</w:t>
      </w:r>
    </w:p>
    <w:p w14:paraId="3F1C6556" w14:textId="73DD453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also replicated the self monitoring analysis of Experiment 2. Compared to the control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0.38 (0.31</w:t>
      </w:r>
      <w:r w:rsidR="00F04372">
        <w:rPr>
          <w:rFonts w:ascii="Helvetica" w:hAnsi="Helvetica"/>
          <w:color w:val="000000" w:themeColor="text1"/>
        </w:rPr>
        <w:t>)</w:t>
      </w:r>
      <w:r w:rsidRPr="00B27EA7">
        <w:rPr>
          <w:rFonts w:ascii="Helvetica" w:hAnsi="Helvetica"/>
          <w:color w:val="000000" w:themeColor="text1"/>
        </w:rPr>
        <w:t xml:space="preserve">, participants were reliably more likely to make critical saccades after describing an ambiguous </w:t>
      </w:r>
      <w:r w:rsidR="00D35015">
        <w:rPr>
          <w:rFonts w:ascii="Helvetica" w:hAnsi="Helvetica"/>
          <w:color w:val="000000" w:themeColor="text1"/>
        </w:rPr>
        <w:t>T</w:t>
      </w:r>
      <w:r w:rsidRPr="00B27EA7">
        <w:rPr>
          <w:rFonts w:ascii="Helvetica" w:hAnsi="Helvetica"/>
          <w:color w:val="000000" w:themeColor="text1"/>
        </w:rPr>
        <w:t>arget with an uninformative description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 (0.3, (Beta = 0.17(0.069),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and were marginally more likely to do so if they had produced an informative description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 (0.35, (Beta = 0.14(0.081),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0.089)).</w:t>
      </w:r>
    </w:p>
    <w:p w14:paraId="3F68680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p>
    <w:p w14:paraId="236B17C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Children's eye movements in Experiment 2 had suggested that they were engaging in production based monitoring, checking how their just-produced utterance matched to the world. Experiment 3 tested whether this was indeed the case, or whether that finding might be better explained as priming. In fact, our evidence suggests that both possibilities may be correct. Following the predictions of production-based monitoring, children were more likely to produce specific descriptions for foil pictures than for target pictures, if the scene was ambiguous. However, this effect was not strong. In addition, we found that children were more likely to provide specific descriptions for foil pictures if they had gazed longer at them before describing them. However, this effect did not vary based on whether the scene was ambiguous or not, and so it does not provide clear support for the idea that children were using self-monitoring to correct their subsequent utterances. In sum, Experiment 3's production and eye tracking data do suggest that children self monitor, but only provide limited support for the claim that children robustly use this self-monitoring to ensure that they produce informative utterances. At best, the data suggest that children can use this self-monitoring to correct their utterances, but they do not typically do so.</w:t>
      </w:r>
    </w:p>
    <w:p w14:paraId="5E7BFB3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In addition, Experiment 3 confirmed the second major finding of Experiment 2, that children are more likely to have been </w:t>
      </w:r>
      <w:proofErr w:type="spellStart"/>
      <w:r w:rsidRPr="00B27EA7">
        <w:rPr>
          <w:rFonts w:ascii="Helvetica" w:hAnsi="Helvetica"/>
          <w:color w:val="000000" w:themeColor="text1"/>
        </w:rPr>
        <w:t>explictly</w:t>
      </w:r>
      <w:proofErr w:type="spellEnd"/>
      <w:r w:rsidRPr="00B27EA7">
        <w:rPr>
          <w:rFonts w:ascii="Helvetica" w:hAnsi="Helvetica"/>
          <w:color w:val="000000" w:themeColor="text1"/>
        </w:rPr>
        <w:t xml:space="preserve"> monitoring for ambiguity before they produce informative descriptions.</w:t>
      </w:r>
    </w:p>
    <w:p w14:paraId="55616996" w14:textId="77777777" w:rsidR="000D1F6F" w:rsidRPr="00B27EA7" w:rsidRDefault="00072D14" w:rsidP="00B27EA7">
      <w:pPr>
        <w:pStyle w:val="Heading4"/>
        <w:spacing w:line="480" w:lineRule="auto"/>
        <w:jc w:val="both"/>
        <w:rPr>
          <w:rFonts w:ascii="Helvetica" w:hAnsi="Helvetica"/>
          <w:color w:val="000000" w:themeColor="text1"/>
        </w:rPr>
      </w:pPr>
      <w:bookmarkStart w:id="10" w:name="general-discussion"/>
      <w:bookmarkEnd w:id="10"/>
      <w:r w:rsidRPr="00B27EA7">
        <w:rPr>
          <w:rFonts w:ascii="Helvetica" w:hAnsi="Helvetica"/>
          <w:color w:val="000000" w:themeColor="text1"/>
        </w:rPr>
        <w:t>General Discussion</w:t>
      </w:r>
    </w:p>
    <w:p w14:paraId="151C7BF5" w14:textId="055E145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How, precisely, do adults ensure that they produce informative utterances, and how do children learn these skills? Here, we used eye tracking to confirm that, before speaking, adults proactively monitor the world for non-linguistic (but not linguistic) ambiguity, and </w:t>
      </w:r>
      <w:r w:rsidRPr="00B27EA7">
        <w:rPr>
          <w:rFonts w:ascii="Helvetica" w:hAnsi="Helvetica"/>
          <w:color w:val="000000" w:themeColor="text1"/>
        </w:rPr>
        <w:lastRenderedPageBreak/>
        <w:t xml:space="preserve">subsequently self monitor whether what they have said describes the world in an informative way. </w:t>
      </w:r>
      <w:ins w:id="11" w:author="RABAGLIATI Hugh" w:date="2016-04-17T20:18:00Z">
        <w:r w:rsidR="00736C2D">
          <w:rPr>
            <w:rFonts w:ascii="Helvetica" w:hAnsi="Helvetica"/>
            <w:color w:val="000000" w:themeColor="text1"/>
          </w:rPr>
          <w:t>We also show that y</w:t>
        </w:r>
      </w:ins>
      <w:del w:id="12" w:author="RABAGLIATI Hugh" w:date="2016-04-17T20:18:00Z">
        <w:r w:rsidRPr="00B27EA7" w:rsidDel="00736C2D">
          <w:rPr>
            <w:rFonts w:ascii="Helvetica" w:hAnsi="Helvetica"/>
            <w:color w:val="000000" w:themeColor="text1"/>
          </w:rPr>
          <w:delText>Y</w:delText>
        </w:r>
      </w:del>
      <w:r w:rsidRPr="00B27EA7">
        <w:rPr>
          <w:rFonts w:ascii="Helvetica" w:hAnsi="Helvetica"/>
          <w:color w:val="000000" w:themeColor="text1"/>
        </w:rPr>
        <w:t>oung children, by contrast, are limited in both of these skills. They frequently fail to take heed of any ambiguity in the world around them and, while they are able to monitor their own productions, they frequently do not use that information in the service of producing more informative utterances.</w:t>
      </w:r>
    </w:p>
    <w:p w14:paraId="00CC1F07" w14:textId="0F645B73"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evidence for this is comparatively simple. </w:t>
      </w:r>
      <w:del w:id="13" w:author="RABAGLIATI Hugh" w:date="2016-04-16T20:33:00Z">
        <w:r w:rsidRPr="00B27EA7" w:rsidDel="00AC5DDB">
          <w:rPr>
            <w:rFonts w:ascii="Helvetica" w:hAnsi="Helvetica"/>
            <w:color w:val="000000" w:themeColor="text1"/>
          </w:rPr>
          <w:delText xml:space="preserve">In </w:delText>
        </w:r>
      </w:del>
      <w:ins w:id="14" w:author="RABAGLIATI Hugh" w:date="2016-04-16T20:33:00Z">
        <w:r w:rsidR="00AC5DDB">
          <w:rPr>
            <w:rFonts w:ascii="Helvetica" w:hAnsi="Helvetica"/>
            <w:color w:val="000000" w:themeColor="text1"/>
          </w:rPr>
          <w:t>Using</w:t>
        </w:r>
        <w:r w:rsidR="00AC5DDB" w:rsidRPr="00B27EA7">
          <w:rPr>
            <w:rFonts w:ascii="Helvetica" w:hAnsi="Helvetica"/>
            <w:color w:val="000000" w:themeColor="text1"/>
          </w:rPr>
          <w:t xml:space="preserve"> </w:t>
        </w:r>
      </w:ins>
      <w:r w:rsidRPr="00B27EA7">
        <w:rPr>
          <w:rFonts w:ascii="Helvetica" w:hAnsi="Helvetica"/>
          <w:color w:val="000000" w:themeColor="text1"/>
        </w:rPr>
        <w:t>a</w:t>
      </w:r>
      <w:ins w:id="15" w:author="RABAGLIATI Hugh" w:date="2016-04-16T20:33:00Z">
        <w:r w:rsidR="00AC5DDB">
          <w:rPr>
            <w:rFonts w:ascii="Helvetica" w:hAnsi="Helvetica"/>
            <w:color w:val="000000" w:themeColor="text1"/>
          </w:rPr>
          <w:t>n eye-tracked version of a</w:t>
        </w:r>
      </w:ins>
      <w:r w:rsidRPr="00B27EA7">
        <w:rPr>
          <w:rFonts w:ascii="Helvetica" w:hAnsi="Helvetica"/>
          <w:color w:val="000000" w:themeColor="text1"/>
        </w:rPr>
        <w:t xml:space="preserve"> referential communication task</w:t>
      </w:r>
      <w:ins w:id="16" w:author="RABAGLIATI Hugh" w:date="2016-04-16T20:32:00Z">
        <w:r w:rsidR="00AC5DDB">
          <w:rPr>
            <w:rFonts w:ascii="Helvetica" w:hAnsi="Helvetica"/>
            <w:color w:val="000000" w:themeColor="text1"/>
          </w:rPr>
          <w:t xml:space="preserve"> modeled on Ferreira et al (2005)</w:t>
        </w:r>
      </w:ins>
      <w:r w:rsidRPr="00B27EA7">
        <w:rPr>
          <w:rFonts w:ascii="Helvetica" w:hAnsi="Helvetica"/>
          <w:color w:val="000000" w:themeColor="text1"/>
        </w:rPr>
        <w:t xml:space="preserve">, we found that adults would saccade between a target and foil picture if they were non-linguistically related (e.g., two different cars), even before they knew which picture they would need to describe. This suggests that adults noticed the potential for ambiguity as soon as they saw the scene. By contrast, we found little evidence </w:t>
      </w:r>
      <w:del w:id="17" w:author="RABAGLIATI Hugh" w:date="2016-04-17T20:21:00Z">
        <w:r w:rsidRPr="00B27EA7" w:rsidDel="00736C2D">
          <w:rPr>
            <w:rFonts w:ascii="Helvetica" w:hAnsi="Helvetica"/>
            <w:color w:val="000000" w:themeColor="text1"/>
          </w:rPr>
          <w:delText xml:space="preserve">that they did this </w:delText>
        </w:r>
      </w:del>
      <w:ins w:id="18" w:author="RABAGLIATI Hugh" w:date="2016-04-17T20:21:00Z">
        <w:r w:rsidR="00736C2D">
          <w:rPr>
            <w:rFonts w:ascii="Helvetica" w:hAnsi="Helvetica"/>
            <w:color w:val="000000" w:themeColor="text1"/>
          </w:rPr>
          <w:t xml:space="preserve">for these eye movements </w:t>
        </w:r>
      </w:ins>
      <w:r w:rsidRPr="00B27EA7">
        <w:rPr>
          <w:rFonts w:ascii="Helvetica" w:hAnsi="Helvetica"/>
          <w:color w:val="000000" w:themeColor="text1"/>
        </w:rPr>
        <w:t xml:space="preserve">when the target and foil picture were linguistically related (e.g., a baseball bat and an animal bat). We also found that adults would saccade to the foil picture once they had named the target, irrespective of whether the ambiguity was non-linguistic or linguistic, which suggests that adults monitor what they say and match it to the world. Both </w:t>
      </w:r>
      <w:del w:id="19" w:author="RABAGLIATI Hugh" w:date="2016-04-16T20:34:00Z">
        <w:r w:rsidRPr="00B27EA7" w:rsidDel="00FE1797">
          <w:rPr>
            <w:rFonts w:ascii="Helvetica" w:hAnsi="Helvetica"/>
            <w:color w:val="000000" w:themeColor="text1"/>
          </w:rPr>
          <w:delText xml:space="preserve">of these </w:delText>
        </w:r>
      </w:del>
      <w:ins w:id="20" w:author="RABAGLIATI Hugh" w:date="2016-04-16T20:34:00Z">
        <w:r w:rsidR="00FE1797">
          <w:rPr>
            <w:rFonts w:ascii="Helvetica" w:hAnsi="Helvetica"/>
            <w:color w:val="000000" w:themeColor="text1"/>
          </w:rPr>
          <w:t xml:space="preserve">proactive and self-monitoring </w:t>
        </w:r>
      </w:ins>
      <w:r w:rsidRPr="00B27EA7">
        <w:rPr>
          <w:rFonts w:ascii="Helvetica" w:hAnsi="Helvetica"/>
          <w:color w:val="000000" w:themeColor="text1"/>
        </w:rPr>
        <w:t xml:space="preserve">processes seemed to be more error-prone in children. </w:t>
      </w:r>
      <w:ins w:id="21" w:author="RABAGLIATI Hugh" w:date="2016-04-16T20:33:00Z">
        <w:r w:rsidR="00FE1797">
          <w:rPr>
            <w:rFonts w:ascii="Helvetica" w:hAnsi="Helvetica"/>
            <w:color w:val="000000" w:themeColor="text1"/>
          </w:rPr>
          <w:t xml:space="preserve">Children </w:t>
        </w:r>
      </w:ins>
      <w:ins w:id="22" w:author="RABAGLIATI Hugh" w:date="2016-04-17T20:21:00Z">
        <w:r w:rsidR="00736C2D">
          <w:rPr>
            <w:rFonts w:ascii="Helvetica" w:hAnsi="Helvetica"/>
            <w:color w:val="000000" w:themeColor="text1"/>
          </w:rPr>
          <w:t>tended to</w:t>
        </w:r>
      </w:ins>
      <w:ins w:id="23" w:author="RABAGLIATI Hugh" w:date="2016-04-16T20:33:00Z">
        <w:r w:rsidR="00736C2D">
          <w:rPr>
            <w:rFonts w:ascii="Helvetica" w:hAnsi="Helvetica"/>
            <w:color w:val="000000" w:themeColor="text1"/>
          </w:rPr>
          <w:t xml:space="preserve"> offer</w:t>
        </w:r>
        <w:r w:rsidR="00FE1797">
          <w:rPr>
            <w:rFonts w:ascii="Helvetica" w:hAnsi="Helvetica"/>
            <w:color w:val="000000" w:themeColor="text1"/>
          </w:rPr>
          <w:t xml:space="preserve"> </w:t>
        </w:r>
      </w:ins>
      <w:ins w:id="24" w:author="RABAGLIATI Hugh" w:date="2016-04-17T20:21:00Z">
        <w:r w:rsidR="00736C2D">
          <w:rPr>
            <w:rFonts w:ascii="Helvetica" w:hAnsi="Helvetica"/>
            <w:color w:val="000000" w:themeColor="text1"/>
          </w:rPr>
          <w:t>un</w:t>
        </w:r>
      </w:ins>
      <w:ins w:id="25" w:author="RABAGLIATI Hugh" w:date="2016-04-16T20:33:00Z">
        <w:r w:rsidR="00FE1797">
          <w:rPr>
            <w:rFonts w:ascii="Helvetica" w:hAnsi="Helvetica"/>
            <w:color w:val="000000" w:themeColor="text1"/>
          </w:rPr>
          <w:t>informative descri</w:t>
        </w:r>
      </w:ins>
      <w:ins w:id="26" w:author="RABAGLIATI Hugh" w:date="2016-04-16T20:34:00Z">
        <w:r w:rsidR="00FE1797">
          <w:rPr>
            <w:rFonts w:ascii="Helvetica" w:hAnsi="Helvetica"/>
            <w:color w:val="000000" w:themeColor="text1"/>
          </w:rPr>
          <w:t>p</w:t>
        </w:r>
      </w:ins>
      <w:ins w:id="27" w:author="RABAGLIATI Hugh" w:date="2016-04-16T20:33:00Z">
        <w:r w:rsidR="00FE1797">
          <w:rPr>
            <w:rFonts w:ascii="Helvetica" w:hAnsi="Helvetica"/>
            <w:color w:val="000000" w:themeColor="text1"/>
          </w:rPr>
          <w:t xml:space="preserve">tions, </w:t>
        </w:r>
      </w:ins>
      <w:del w:id="28" w:author="RABAGLIATI Hugh" w:date="2016-04-16T20:33:00Z">
        <w:r w:rsidRPr="00B27EA7" w:rsidDel="00AC5DDB">
          <w:rPr>
            <w:rFonts w:ascii="Helvetica" w:hAnsi="Helvetica"/>
            <w:color w:val="000000" w:themeColor="text1"/>
          </w:rPr>
          <w:delText xml:space="preserve">Their </w:delText>
        </w:r>
      </w:del>
      <w:ins w:id="29" w:author="RABAGLIATI Hugh" w:date="2016-04-16T20:34:00Z">
        <w:r w:rsidR="00FE1797">
          <w:rPr>
            <w:rFonts w:ascii="Helvetica" w:hAnsi="Helvetica"/>
            <w:color w:val="000000" w:themeColor="text1"/>
          </w:rPr>
          <w:t xml:space="preserve">and on those uninformative trials their </w:t>
        </w:r>
      </w:ins>
      <w:r w:rsidRPr="00B27EA7">
        <w:rPr>
          <w:rFonts w:ascii="Helvetica" w:hAnsi="Helvetica"/>
          <w:color w:val="000000" w:themeColor="text1"/>
        </w:rPr>
        <w:t xml:space="preserve">eye-movements </w:t>
      </w:r>
      <w:del w:id="30" w:author="RABAGLIATI Hugh" w:date="2016-04-16T20:35:00Z">
        <w:r w:rsidRPr="00B27EA7" w:rsidDel="00FE1797">
          <w:rPr>
            <w:rFonts w:ascii="Helvetica" w:hAnsi="Helvetica"/>
            <w:color w:val="000000" w:themeColor="text1"/>
          </w:rPr>
          <w:delText xml:space="preserve">were rarely affected by whether </w:delText>
        </w:r>
      </w:del>
      <w:ins w:id="31" w:author="RABAGLIATI Hugh" w:date="2016-04-16T20:35:00Z">
        <w:r w:rsidR="00FE1797">
          <w:rPr>
            <w:rFonts w:ascii="Helvetica" w:hAnsi="Helvetica"/>
            <w:color w:val="000000" w:themeColor="text1"/>
          </w:rPr>
          <w:t xml:space="preserve">provided no evidence that they had noticed a relationship between </w:t>
        </w:r>
      </w:ins>
      <w:r w:rsidRPr="00B27EA7">
        <w:rPr>
          <w:rFonts w:ascii="Helvetica" w:hAnsi="Helvetica"/>
          <w:color w:val="000000" w:themeColor="text1"/>
        </w:rPr>
        <w:t>the target and foil pictures</w:t>
      </w:r>
      <w:del w:id="32" w:author="RABAGLIATI Hugh" w:date="2016-04-16T20:35:00Z">
        <w:r w:rsidRPr="00B27EA7" w:rsidDel="00FE1797">
          <w:rPr>
            <w:rFonts w:ascii="Helvetica" w:hAnsi="Helvetica"/>
            <w:color w:val="000000" w:themeColor="text1"/>
          </w:rPr>
          <w:delText xml:space="preserve"> were non-linguistically related, which was consistent with the frequent failure to provide informative descriptions</w:delText>
        </w:r>
      </w:del>
      <w:r w:rsidRPr="00B27EA7">
        <w:rPr>
          <w:rFonts w:ascii="Helvetica" w:hAnsi="Helvetica"/>
          <w:color w:val="000000" w:themeColor="text1"/>
        </w:rPr>
        <w:t xml:space="preserve">. </w:t>
      </w:r>
      <w:del w:id="33" w:author="RABAGLIATI Hugh" w:date="2016-04-16T20:35:00Z">
        <w:r w:rsidRPr="00B27EA7" w:rsidDel="00FE1797">
          <w:rPr>
            <w:rFonts w:ascii="Helvetica" w:hAnsi="Helvetica"/>
            <w:color w:val="000000" w:themeColor="text1"/>
          </w:rPr>
          <w:delText>That said,</w:delText>
        </w:r>
      </w:del>
      <w:ins w:id="34" w:author="RABAGLIATI Hugh" w:date="2016-04-16T20:35:00Z">
        <w:r w:rsidR="00FE1797">
          <w:rPr>
            <w:rFonts w:ascii="Helvetica" w:hAnsi="Helvetica"/>
            <w:color w:val="000000" w:themeColor="text1"/>
          </w:rPr>
          <w:t>It was only</w:t>
        </w:r>
      </w:ins>
      <w:r w:rsidRPr="00B27EA7">
        <w:rPr>
          <w:rFonts w:ascii="Helvetica" w:hAnsi="Helvetica"/>
          <w:color w:val="000000" w:themeColor="text1"/>
        </w:rPr>
        <w:t xml:space="preserve"> when the children did provide informative descriptions</w:t>
      </w:r>
      <w:ins w:id="35" w:author="RABAGLIATI Hugh" w:date="2016-04-16T20:35:00Z">
        <w:r w:rsidR="00FE1797">
          <w:rPr>
            <w:rFonts w:ascii="Helvetica" w:hAnsi="Helvetica"/>
            <w:color w:val="000000" w:themeColor="text1"/>
          </w:rPr>
          <w:t xml:space="preserve"> that</w:t>
        </w:r>
      </w:ins>
      <w:del w:id="36" w:author="RABAGLIATI Hugh" w:date="2016-04-16T20:35:00Z">
        <w:r w:rsidRPr="00B27EA7" w:rsidDel="00FE1797">
          <w:rPr>
            <w:rFonts w:ascii="Helvetica" w:hAnsi="Helvetica"/>
            <w:color w:val="000000" w:themeColor="text1"/>
          </w:rPr>
          <w:delText>,</w:delText>
        </w:r>
      </w:del>
      <w:r w:rsidRPr="00B27EA7">
        <w:rPr>
          <w:rFonts w:ascii="Helvetica" w:hAnsi="Helvetica"/>
          <w:color w:val="000000" w:themeColor="text1"/>
        </w:rPr>
        <w:t xml:space="preserve"> they also showed good evidence of pro-active monitoring. In addition, children, like adults, tended to saccade to the foil picture having described the target, which </w:t>
      </w:r>
      <w:del w:id="37" w:author="RABAGLIATI Hugh" w:date="2016-04-16T20:35:00Z">
        <w:r w:rsidRPr="00B27EA7" w:rsidDel="00FE1797">
          <w:rPr>
            <w:rFonts w:ascii="Helvetica" w:hAnsi="Helvetica"/>
            <w:color w:val="000000" w:themeColor="text1"/>
          </w:rPr>
          <w:delText xml:space="preserve">does </w:delText>
        </w:r>
      </w:del>
      <w:r w:rsidRPr="00B27EA7">
        <w:rPr>
          <w:rFonts w:ascii="Helvetica" w:hAnsi="Helvetica"/>
          <w:color w:val="000000" w:themeColor="text1"/>
        </w:rPr>
        <w:t>suggest</w:t>
      </w:r>
      <w:ins w:id="38" w:author="RABAGLIATI Hugh" w:date="2016-04-16T20:35:00Z">
        <w:r w:rsidR="00FE1797">
          <w:rPr>
            <w:rFonts w:ascii="Helvetica" w:hAnsi="Helvetica"/>
            <w:color w:val="000000" w:themeColor="text1"/>
          </w:rPr>
          <w:t>s</w:t>
        </w:r>
      </w:ins>
      <w:r w:rsidRPr="00B27EA7">
        <w:rPr>
          <w:rFonts w:ascii="Helvetica" w:hAnsi="Helvetica"/>
          <w:color w:val="000000" w:themeColor="text1"/>
        </w:rPr>
        <w:t xml:space="preserve"> that they monitor </w:t>
      </w:r>
      <w:r w:rsidRPr="00B27EA7">
        <w:rPr>
          <w:rFonts w:ascii="Helvetica" w:hAnsi="Helvetica"/>
          <w:color w:val="000000" w:themeColor="text1"/>
        </w:rPr>
        <w:lastRenderedPageBreak/>
        <w:t xml:space="preserve">what they say for potential ambiguity. However, their subsequent utterances </w:t>
      </w:r>
      <w:del w:id="39" w:author="RABAGLIATI Hugh" w:date="2016-04-16T20:35:00Z">
        <w:r w:rsidRPr="00B27EA7" w:rsidDel="00FE1797">
          <w:rPr>
            <w:rFonts w:ascii="Helvetica" w:hAnsi="Helvetica"/>
            <w:color w:val="000000" w:themeColor="text1"/>
          </w:rPr>
          <w:delText xml:space="preserve">suggested </w:delText>
        </w:r>
      </w:del>
      <w:ins w:id="40" w:author="RABAGLIATI Hugh" w:date="2016-04-16T20:35:00Z">
        <w:r w:rsidR="00FE1797">
          <w:rPr>
            <w:rFonts w:ascii="Helvetica" w:hAnsi="Helvetica"/>
            <w:color w:val="000000" w:themeColor="text1"/>
          </w:rPr>
          <w:t>indicated</w:t>
        </w:r>
        <w:r w:rsidR="00FE1797" w:rsidRPr="00B27EA7">
          <w:rPr>
            <w:rFonts w:ascii="Helvetica" w:hAnsi="Helvetica"/>
            <w:color w:val="000000" w:themeColor="text1"/>
          </w:rPr>
          <w:t xml:space="preserve"> </w:t>
        </w:r>
      </w:ins>
      <w:r w:rsidRPr="00B27EA7">
        <w:rPr>
          <w:rFonts w:ascii="Helvetica" w:hAnsi="Helvetica"/>
          <w:color w:val="000000" w:themeColor="text1"/>
        </w:rPr>
        <w:t xml:space="preserve">that they only had a limited ability to incorporate this </w:t>
      </w:r>
      <w:del w:id="41" w:author="RABAGLIATI Hugh" w:date="2016-04-16T20:35:00Z">
        <w:r w:rsidRPr="00B27EA7" w:rsidDel="00FE1797">
          <w:rPr>
            <w:rFonts w:ascii="Helvetica" w:hAnsi="Helvetica"/>
            <w:color w:val="000000" w:themeColor="text1"/>
          </w:rPr>
          <w:delText xml:space="preserve">implicit </w:delText>
        </w:r>
      </w:del>
      <w:r w:rsidRPr="00B27EA7">
        <w:rPr>
          <w:rFonts w:ascii="Helvetica" w:hAnsi="Helvetica"/>
          <w:color w:val="000000" w:themeColor="text1"/>
        </w:rPr>
        <w:t>feedback.</w:t>
      </w:r>
    </w:p>
    <w:p w14:paraId="31CF0BC9" w14:textId="1DF7CB81"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These data point towards a more mechanistic account of how children learn to successfully and informatively communicate. </w:t>
      </w:r>
      <w:del w:id="42" w:author="RABAGLIATI Hugh" w:date="2016-04-17T20:22:00Z">
        <w:r w:rsidRPr="00B27EA7" w:rsidDel="00736C2D">
          <w:rPr>
            <w:rFonts w:ascii="Helvetica" w:hAnsi="Helvetica"/>
            <w:color w:val="000000" w:themeColor="text1"/>
          </w:rPr>
          <w:delText>Here, w</w:delText>
        </w:r>
      </w:del>
      <w:ins w:id="43" w:author="RABAGLIATI Hugh" w:date="2016-04-17T20:22:00Z">
        <w:r w:rsidR="00736C2D">
          <w:rPr>
            <w:rFonts w:ascii="Helvetica" w:hAnsi="Helvetica"/>
            <w:color w:val="000000" w:themeColor="text1"/>
          </w:rPr>
          <w:t>W</w:t>
        </w:r>
      </w:ins>
      <w:r w:rsidRPr="00B27EA7">
        <w:rPr>
          <w:rFonts w:ascii="Helvetica" w:hAnsi="Helvetica"/>
          <w:color w:val="000000" w:themeColor="text1"/>
        </w:rPr>
        <w:t xml:space="preserve">e focus </w:t>
      </w:r>
      <w:ins w:id="44" w:author="RABAGLIATI Hugh" w:date="2016-04-17T20:22:00Z">
        <w:r w:rsidR="00736C2D">
          <w:rPr>
            <w:rFonts w:ascii="Helvetica" w:hAnsi="Helvetica"/>
            <w:color w:val="000000" w:themeColor="text1"/>
          </w:rPr>
          <w:t xml:space="preserve">now </w:t>
        </w:r>
      </w:ins>
      <w:r w:rsidRPr="00B27EA7">
        <w:rPr>
          <w:rFonts w:ascii="Helvetica" w:hAnsi="Helvetica"/>
          <w:color w:val="000000" w:themeColor="text1"/>
        </w:rPr>
        <w:t xml:space="preserve">on what pro-active monitoring involves for adults, and how children learn to perform it. As Experiments 1 and 1a demonstrated, and following Ferreira et al (2005), adults automatically monitor the world for non-linguistic ambiguity (e.g., the presence of two different dogs) but not linguistic ambiguity (e.g., the presence of both kinds of bat) when they need to describe a visual scene. However, these monitoring processes are specific to speaking: adults did not monitor for any type of ambiguity when they only needed to communicate para-linguistically (i.e., through pointing). Pro-active monitoring therefore has two important characteristics that will impact on how it is learned. First, proactive monitoring appears to be specifically engaged when </w:t>
      </w:r>
      <w:r w:rsidRPr="00B27EA7">
        <w:rPr>
          <w:rFonts w:ascii="Helvetica" w:hAnsi="Helvetica"/>
          <w:i/>
          <w:color w:val="000000" w:themeColor="text1"/>
        </w:rPr>
        <w:t>describing</w:t>
      </w:r>
      <w:r w:rsidRPr="00B27EA7">
        <w:rPr>
          <w:rFonts w:ascii="Helvetica" w:hAnsi="Helvetica"/>
          <w:color w:val="000000" w:themeColor="text1"/>
        </w:rPr>
        <w:t xml:space="preserve"> the world, rather than being a general feature of how we perceive and represent visual scenes. Second, scenes are only monitored at certain levels of representation, e.g., they are not monitored at a level of representation that would allow adults to notice linguistic ambiguity. This latter point is particularly important, because there are multiple levels of representation that could potentially be monitored. For instance, speakers might monitor the world for conceptual overlap (e.g., two different dogs are tokens of the same type) or for overlap based on simple visual similarity (dogs share many visual properties). While the current experiments do not distinguish these </w:t>
      </w:r>
      <w:r w:rsidR="00E71259">
        <w:rPr>
          <w:rFonts w:ascii="Helvetica" w:hAnsi="Helvetica"/>
          <w:color w:val="000000" w:themeColor="text1"/>
        </w:rPr>
        <w:t>possibilities</w:t>
      </w:r>
      <w:r w:rsidRPr="00B27EA7">
        <w:rPr>
          <w:rFonts w:ascii="Helvetica" w:hAnsi="Helvetica"/>
          <w:color w:val="000000" w:themeColor="text1"/>
        </w:rPr>
        <w:t xml:space="preserve">, prior work by Rabagliati and </w:t>
      </w:r>
      <w:proofErr w:type="spellStart"/>
      <w:r w:rsidRPr="00B27EA7">
        <w:rPr>
          <w:rFonts w:ascii="Helvetica" w:hAnsi="Helvetica"/>
          <w:color w:val="000000" w:themeColor="text1"/>
        </w:rPr>
        <w:t>Snedeker</w:t>
      </w:r>
      <w:proofErr w:type="spellEnd"/>
      <w:r w:rsidRPr="00B27EA7">
        <w:rPr>
          <w:rFonts w:ascii="Helvetica" w:hAnsi="Helvetica"/>
          <w:color w:val="000000" w:themeColor="text1"/>
        </w:rPr>
        <w:t xml:space="preserve"> (2013) provides evidence that adults are monitoring at a more abstract level than simple visual similarity. </w:t>
      </w:r>
      <w:r w:rsidRPr="00B27EA7">
        <w:rPr>
          <w:rFonts w:ascii="Helvetica" w:hAnsi="Helvetica"/>
          <w:color w:val="000000" w:themeColor="text1"/>
        </w:rPr>
        <w:lastRenderedPageBreak/>
        <w:t>In those experiments, adults avoided producing uninformative descriptions when the target picture and the foil picture depicted different but related concepts that shared a name (e.g., chicken meat and chicken animals), and this effect was not explained by any visual similarity between the depictions. That data indicates that adults proactively monitor for ambiguity at the level of lexical entries, and so suggests that children need to learn to do the same. The implication of this is that, before beginning an utterance, a speaker must recode the entirety of a visual scene in terms of the lexical entries of its components, and must then monitor these for overlap and ambiguity. Mastering this skill presents a considerable learning challenge.</w:t>
      </w:r>
    </w:p>
    <w:p w14:paraId="6F03F95B" w14:textId="6D65B94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What might be the learning mechanism through which children master pro-active monitoring? Previous work has suggested that the development of referential communication skills is importantly linked to the development of executive function skills (Brown-Schmidt, 2009; Nilsen &amp; Graham, 2009; Nilsen et al., 2013, 2015). For example, an increase in inhibitory or planning skills might boost children's ability to reliably engage in pro-active monitoring for ambiguity. In both Experiments 2 and 3, we found that children's tendency to produce informative utterances was dependent on whether they had engaged in pro-active monitoring; something that they did not always do. If pro-</w:t>
      </w:r>
      <w:r w:rsidR="00E71259">
        <w:rPr>
          <w:rFonts w:ascii="Helvetica" w:hAnsi="Helvetica"/>
          <w:color w:val="000000" w:themeColor="text1"/>
        </w:rPr>
        <w:t>active</w:t>
      </w:r>
      <w:r w:rsidR="00E71259" w:rsidRPr="00B27EA7">
        <w:rPr>
          <w:rFonts w:ascii="Helvetica" w:hAnsi="Helvetica"/>
          <w:color w:val="000000" w:themeColor="text1"/>
        </w:rPr>
        <w:t xml:space="preserve"> </w:t>
      </w:r>
      <w:r w:rsidRPr="00B27EA7">
        <w:rPr>
          <w:rFonts w:ascii="Helvetica" w:hAnsi="Helvetica"/>
          <w:color w:val="000000" w:themeColor="text1"/>
        </w:rPr>
        <w:t>monitoring is under executive control, then improvements to these executive skills might lead children to consistently, rather than infrequently, engage in monitoring.</w:t>
      </w:r>
    </w:p>
    <w:p w14:paraId="06820D83" w14:textId="1B0A82C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However executive functions cannot be the entire story, as these skills alone cannot tell children what information should be pro-actively monitored, i.e., that they must learn to monitor at the level of lexical entries, rather than visual similarity or linguistic form. To </w:t>
      </w:r>
      <w:r w:rsidRPr="00B27EA7">
        <w:rPr>
          <w:rFonts w:ascii="Helvetica" w:hAnsi="Helvetica"/>
          <w:color w:val="000000" w:themeColor="text1"/>
        </w:rPr>
        <w:lastRenderedPageBreak/>
        <w:t xml:space="preserve">determine the appropriate level of representation, children need some signal to guide their learning; a signal that varies based on whether they have successfully avoided ambiguity or not. Some work has suggested that </w:t>
      </w:r>
      <w:r w:rsidR="0032273E">
        <w:rPr>
          <w:rFonts w:ascii="Helvetica" w:hAnsi="Helvetica"/>
          <w:color w:val="000000" w:themeColor="text1"/>
        </w:rPr>
        <w:t>this</w:t>
      </w:r>
      <w:r w:rsidR="00D35015">
        <w:rPr>
          <w:rFonts w:ascii="Helvetica" w:hAnsi="Helvetica"/>
          <w:color w:val="000000" w:themeColor="text1"/>
        </w:rPr>
        <w:t xml:space="preserve"> </w:t>
      </w:r>
      <w:r w:rsidRPr="00B27EA7">
        <w:rPr>
          <w:rFonts w:ascii="Helvetica" w:hAnsi="Helvetica"/>
          <w:color w:val="000000" w:themeColor="text1"/>
        </w:rPr>
        <w:t xml:space="preserve">signal might be provided by caregivers and community members (Matthews, Butcher, </w:t>
      </w:r>
      <w:proofErr w:type="spellStart"/>
      <w:r w:rsidRPr="00B27EA7">
        <w:rPr>
          <w:rFonts w:ascii="Helvetica" w:hAnsi="Helvetica"/>
          <w:color w:val="000000" w:themeColor="text1"/>
        </w:rPr>
        <w:t>Lieven</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Tomasello</w:t>
      </w:r>
      <w:proofErr w:type="spellEnd"/>
      <w:r w:rsidRPr="00B27EA7">
        <w:rPr>
          <w:rFonts w:ascii="Helvetica" w:hAnsi="Helvetica"/>
          <w:color w:val="000000" w:themeColor="text1"/>
        </w:rPr>
        <w:t>, 2012; Matthews et al., 2007)</w:t>
      </w:r>
      <w:r w:rsidR="0032273E">
        <w:rPr>
          <w:rFonts w:ascii="Helvetica" w:hAnsi="Helvetica"/>
          <w:color w:val="000000" w:themeColor="text1"/>
        </w:rPr>
        <w:t>. For instance,</w:t>
      </w:r>
      <w:r w:rsidRPr="00B27EA7">
        <w:rPr>
          <w:rFonts w:ascii="Helvetica" w:hAnsi="Helvetica"/>
          <w:color w:val="000000" w:themeColor="text1"/>
        </w:rPr>
        <w:t xml:space="preserve"> </w:t>
      </w:r>
      <w:r w:rsidR="0032273E">
        <w:rPr>
          <w:rFonts w:ascii="Helvetica" w:hAnsi="Helvetica"/>
          <w:color w:val="000000" w:themeColor="text1"/>
        </w:rPr>
        <w:t>i</w:t>
      </w:r>
      <w:r w:rsidRPr="00B27EA7">
        <w:rPr>
          <w:rFonts w:ascii="Helvetica" w:hAnsi="Helvetica"/>
          <w:color w:val="000000" w:themeColor="text1"/>
        </w:rPr>
        <w:t xml:space="preserve">f the caregiver </w:t>
      </w:r>
      <w:r w:rsidR="00D35015">
        <w:rPr>
          <w:rFonts w:ascii="Helvetica" w:hAnsi="Helvetica"/>
          <w:color w:val="000000" w:themeColor="text1"/>
        </w:rPr>
        <w:t>signals</w:t>
      </w:r>
      <w:r w:rsidR="00D35015" w:rsidRPr="00B27EA7">
        <w:rPr>
          <w:rFonts w:ascii="Helvetica" w:hAnsi="Helvetica"/>
          <w:color w:val="000000" w:themeColor="text1"/>
        </w:rPr>
        <w:t xml:space="preserve"> </w:t>
      </w:r>
      <w:r w:rsidRPr="00B27EA7">
        <w:rPr>
          <w:rFonts w:ascii="Helvetica" w:hAnsi="Helvetica"/>
          <w:color w:val="000000" w:themeColor="text1"/>
        </w:rPr>
        <w:t>that the child's utterance is ambiguous,</w:t>
      </w:r>
      <w:r w:rsidR="00D35015">
        <w:rPr>
          <w:rFonts w:ascii="Helvetica" w:hAnsi="Helvetica"/>
          <w:color w:val="000000" w:themeColor="text1"/>
        </w:rPr>
        <w:t xml:space="preserve"> either explicitly or through some other behavior,</w:t>
      </w:r>
      <w:r w:rsidRPr="00B27EA7">
        <w:rPr>
          <w:rFonts w:ascii="Helvetica" w:hAnsi="Helvetica"/>
          <w:color w:val="000000" w:themeColor="text1"/>
        </w:rPr>
        <w:t xml:space="preserve"> the child can learn from their mistake and adjust their language production algorithm.</w:t>
      </w:r>
    </w:p>
    <w:p w14:paraId="464D169B" w14:textId="44B3643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However</w:t>
      </w:r>
      <w:r w:rsidR="006437B8">
        <w:rPr>
          <w:rFonts w:ascii="Helvetica" w:hAnsi="Helvetica"/>
          <w:color w:val="000000" w:themeColor="text1"/>
        </w:rPr>
        <w:t>,</w:t>
      </w:r>
      <w:r w:rsidRPr="00B27EA7">
        <w:rPr>
          <w:rFonts w:ascii="Helvetica" w:hAnsi="Helvetica"/>
          <w:color w:val="000000" w:themeColor="text1"/>
        </w:rPr>
        <w:t xml:space="preserve"> the current experiments suggest an additional mechanism by which children could learn, one that is self- rather than other-guided. In particular, if -- as </w:t>
      </w:r>
      <w:r w:rsidR="006437B8">
        <w:rPr>
          <w:rFonts w:ascii="Helvetica" w:hAnsi="Helvetica"/>
          <w:color w:val="000000" w:themeColor="text1"/>
        </w:rPr>
        <w:t>indicated</w:t>
      </w:r>
      <w:r w:rsidRPr="00B27EA7">
        <w:rPr>
          <w:rFonts w:ascii="Helvetica" w:hAnsi="Helvetica"/>
          <w:color w:val="000000" w:themeColor="text1"/>
        </w:rPr>
        <w:t xml:space="preserve"> by Experiments 2 and 3 -- children are monitoring what they say, then they can derive an error signal by simply matching their utterance to the world and noting whether it provides an informative description. Other evidence from both explicit and implicit measures (e.g., eye gaze) suggests that pre-school children can notice when another person says something ambiguous or uninformative (Beal, 1987; Nilsen &amp; Graham, 2012; Nilsen, Graham, Smith, &amp; Chambers, 2008; </w:t>
      </w:r>
      <w:proofErr w:type="spellStart"/>
      <w:r w:rsidRPr="00B27EA7">
        <w:rPr>
          <w:rFonts w:ascii="Helvetica" w:hAnsi="Helvetica"/>
          <w:color w:val="000000" w:themeColor="text1"/>
        </w:rPr>
        <w:t>Plumert</w:t>
      </w:r>
      <w:proofErr w:type="spellEnd"/>
      <w:r w:rsidRPr="00B27EA7">
        <w:rPr>
          <w:rFonts w:ascii="Helvetica" w:hAnsi="Helvetica"/>
          <w:color w:val="000000" w:themeColor="text1"/>
        </w:rPr>
        <w:t>, 1996)</w:t>
      </w:r>
      <w:del w:id="45" w:author="RABAGLIATI Hugh" w:date="2016-04-16T20:38:00Z">
        <w:r w:rsidRPr="00B27EA7" w:rsidDel="00FE1797">
          <w:rPr>
            <w:rFonts w:ascii="Helvetica" w:hAnsi="Helvetica"/>
            <w:color w:val="000000" w:themeColor="text1"/>
          </w:rPr>
          <w:delText xml:space="preserve"> (Markman1981 in Dickson book?),</w:delText>
        </w:r>
      </w:del>
      <w:r w:rsidRPr="00B27EA7">
        <w:rPr>
          <w:rFonts w:ascii="Helvetica" w:hAnsi="Helvetica"/>
          <w:color w:val="000000" w:themeColor="text1"/>
        </w:rPr>
        <w:t xml:space="preserve"> and so it is very plausible that they can do the same for their own utterances</w:t>
      </w:r>
      <w:del w:id="46" w:author="RABAGLIATI Hugh" w:date="2016-04-16T20:38:00Z">
        <w:r w:rsidRPr="00B27EA7" w:rsidDel="00FE1797">
          <w:rPr>
            <w:rFonts w:ascii="Helvetica" w:hAnsi="Helvetica"/>
            <w:color w:val="000000" w:themeColor="text1"/>
          </w:rPr>
          <w:delText>, although perhaps implictly</w:delText>
        </w:r>
      </w:del>
      <w:r w:rsidRPr="00B27EA7">
        <w:rPr>
          <w:rFonts w:ascii="Helvetica" w:hAnsi="Helvetica"/>
          <w:color w:val="000000" w:themeColor="text1"/>
        </w:rPr>
        <w:t xml:space="preserve">. And indeed, Experiment 3 indicated that children were </w:t>
      </w:r>
      <w:del w:id="47" w:author="RABAGLIATI Hugh" w:date="2016-04-17T20:27:00Z">
        <w:r w:rsidRPr="00B27EA7" w:rsidDel="00736C2D">
          <w:rPr>
            <w:rFonts w:ascii="Helvetica" w:hAnsi="Helvetica"/>
            <w:color w:val="000000" w:themeColor="text1"/>
          </w:rPr>
          <w:delText xml:space="preserve">somewhat </w:delText>
        </w:r>
      </w:del>
      <w:ins w:id="48" w:author="RABAGLIATI Hugh" w:date="2016-04-17T20:27:00Z">
        <w:r w:rsidR="00736C2D">
          <w:rPr>
            <w:rFonts w:ascii="Helvetica" w:hAnsi="Helvetica"/>
            <w:color w:val="000000" w:themeColor="text1"/>
          </w:rPr>
          <w:t>a small amount</w:t>
        </w:r>
        <w:r w:rsidR="00736C2D" w:rsidRPr="00B27EA7">
          <w:rPr>
            <w:rFonts w:ascii="Helvetica" w:hAnsi="Helvetica"/>
            <w:color w:val="000000" w:themeColor="text1"/>
          </w:rPr>
          <w:t xml:space="preserve"> </w:t>
        </w:r>
      </w:ins>
      <w:r w:rsidRPr="00B27EA7">
        <w:rPr>
          <w:rFonts w:ascii="Helvetica" w:hAnsi="Helvetica"/>
          <w:color w:val="000000" w:themeColor="text1"/>
        </w:rPr>
        <w:t xml:space="preserve">more likely to produce an informative utterance immediately subsequent to producing an uninformative utterance, which suggests that children are both generating an error signal, and sometimes attending to it as well. Such a signal can be used to guide the child's exploration of which </w:t>
      </w:r>
      <w:del w:id="49" w:author="RABAGLIATI Hugh" w:date="2016-04-16T20:38:00Z">
        <w:r w:rsidRPr="00B27EA7" w:rsidDel="00FE1797">
          <w:rPr>
            <w:rFonts w:ascii="Helvetica" w:hAnsi="Helvetica"/>
            <w:color w:val="000000" w:themeColor="text1"/>
          </w:rPr>
          <w:delText xml:space="preserve">mental representations </w:delText>
        </w:r>
      </w:del>
      <w:ins w:id="50" w:author="RABAGLIATI Hugh" w:date="2016-04-16T20:38:00Z">
        <w:r w:rsidR="00FE1797">
          <w:rPr>
            <w:rFonts w:ascii="Helvetica" w:hAnsi="Helvetica"/>
            <w:color w:val="000000" w:themeColor="text1"/>
          </w:rPr>
          <w:t xml:space="preserve">aspect of </w:t>
        </w:r>
      </w:ins>
      <w:ins w:id="51" w:author="RABAGLIATI Hugh" w:date="2016-04-16T20:39:00Z">
        <w:r w:rsidR="00FE1797">
          <w:rPr>
            <w:rFonts w:ascii="Helvetica" w:hAnsi="Helvetica"/>
            <w:color w:val="000000" w:themeColor="text1"/>
          </w:rPr>
          <w:t xml:space="preserve">a visual scene </w:t>
        </w:r>
      </w:ins>
      <w:ins w:id="52" w:author="RABAGLIATI Hugh" w:date="2016-04-16T20:49:00Z">
        <w:r w:rsidR="001B2824">
          <w:rPr>
            <w:rFonts w:ascii="Helvetica" w:hAnsi="Helvetica"/>
            <w:color w:val="000000" w:themeColor="text1"/>
          </w:rPr>
          <w:t xml:space="preserve">representation </w:t>
        </w:r>
      </w:ins>
      <w:ins w:id="53" w:author="RABAGLIATI Hugh" w:date="2016-04-16T20:39:00Z">
        <w:r w:rsidR="00FE1797">
          <w:rPr>
            <w:rFonts w:ascii="Helvetica" w:hAnsi="Helvetica"/>
            <w:color w:val="000000" w:themeColor="text1"/>
          </w:rPr>
          <w:t xml:space="preserve">or common ground </w:t>
        </w:r>
      </w:ins>
      <w:r w:rsidRPr="00B27EA7">
        <w:rPr>
          <w:rFonts w:ascii="Helvetica" w:hAnsi="Helvetica"/>
          <w:color w:val="000000" w:themeColor="text1"/>
        </w:rPr>
        <w:t>should be monitored for potential ambiguity.</w:t>
      </w:r>
    </w:p>
    <w:p w14:paraId="406908BE" w14:textId="1EFF3706" w:rsidR="00D354DA" w:rsidRPr="00B27EA7" w:rsidDel="00D354DA" w:rsidRDefault="00736C2D" w:rsidP="00D354DA">
      <w:pPr>
        <w:spacing w:line="480" w:lineRule="auto"/>
        <w:jc w:val="both"/>
        <w:rPr>
          <w:del w:id="54" w:author="RABAGLIATI Hugh" w:date="2016-04-16T20:57:00Z"/>
          <w:rFonts w:ascii="Helvetica" w:hAnsi="Helvetica"/>
          <w:color w:val="000000" w:themeColor="text1"/>
        </w:rPr>
      </w:pPr>
      <w:ins w:id="55" w:author="RABAGLIATI Hugh" w:date="2016-04-17T20:27:00Z">
        <w:r>
          <w:rPr>
            <w:rFonts w:ascii="Helvetica" w:hAnsi="Helvetica"/>
            <w:color w:val="000000" w:themeColor="text1"/>
          </w:rPr>
          <w:lastRenderedPageBreak/>
          <w:t xml:space="preserve">Still, </w:t>
        </w:r>
      </w:ins>
      <w:del w:id="56" w:author="RABAGLIATI Hugh" w:date="2016-04-16T20:41:00Z">
        <w:r w:rsidR="00072D14" w:rsidRPr="00B27EA7" w:rsidDel="00FE1797">
          <w:rPr>
            <w:rFonts w:ascii="Helvetica" w:hAnsi="Helvetica"/>
            <w:color w:val="000000" w:themeColor="text1"/>
          </w:rPr>
          <w:delText>This s</w:delText>
        </w:r>
      </w:del>
      <w:del w:id="57" w:author="RABAGLIATI Hugh" w:date="2016-04-16T20:57:00Z">
        <w:r w:rsidR="00072D14" w:rsidRPr="00B27EA7" w:rsidDel="00D354DA">
          <w:rPr>
            <w:rFonts w:ascii="Helvetica" w:hAnsi="Helvetica"/>
            <w:color w:val="000000" w:themeColor="text1"/>
          </w:rPr>
          <w:delText xml:space="preserve">elf-monitoring </w:delText>
        </w:r>
      </w:del>
      <w:del w:id="58" w:author="RABAGLIATI Hugh" w:date="2016-04-16T20:41:00Z">
        <w:r w:rsidR="00072D14" w:rsidRPr="00B27EA7" w:rsidDel="00FE1797">
          <w:rPr>
            <w:rFonts w:ascii="Helvetica" w:hAnsi="Helvetica"/>
            <w:color w:val="000000" w:themeColor="text1"/>
          </w:rPr>
          <w:delText xml:space="preserve">account of </w:delText>
        </w:r>
      </w:del>
      <w:del w:id="59" w:author="RABAGLIATI Hugh" w:date="2016-04-16T20:45:00Z">
        <w:r w:rsidR="00072D14" w:rsidRPr="00B27EA7" w:rsidDel="001B2824">
          <w:rPr>
            <w:rFonts w:ascii="Helvetica" w:hAnsi="Helvetica"/>
            <w:color w:val="000000" w:themeColor="text1"/>
          </w:rPr>
          <w:delText xml:space="preserve">how </w:delText>
        </w:r>
      </w:del>
      <w:del w:id="60" w:author="RABAGLIATI Hugh" w:date="2016-04-16T20:47:00Z">
        <w:r w:rsidR="00072D14" w:rsidRPr="00B27EA7" w:rsidDel="001B2824">
          <w:rPr>
            <w:rFonts w:ascii="Helvetica" w:hAnsi="Helvetica"/>
            <w:color w:val="000000" w:themeColor="text1"/>
          </w:rPr>
          <w:delText>referential skills develop</w:delText>
        </w:r>
      </w:del>
      <w:del w:id="61" w:author="RABAGLIATI Hugh" w:date="2016-04-16T20:41:00Z">
        <w:r w:rsidR="00072D14" w:rsidRPr="00B27EA7" w:rsidDel="00FE1797">
          <w:rPr>
            <w:rFonts w:ascii="Helvetica" w:hAnsi="Helvetica"/>
            <w:color w:val="000000" w:themeColor="text1"/>
          </w:rPr>
          <w:delText xml:space="preserve"> differs from previous work in terms of focus and specificity</w:delText>
        </w:r>
      </w:del>
      <w:del w:id="62" w:author="RABAGLIATI Hugh" w:date="2016-04-16T20:57:00Z">
        <w:r w:rsidR="00072D14" w:rsidRPr="00B27EA7" w:rsidDel="00D354DA">
          <w:rPr>
            <w:rFonts w:ascii="Helvetica" w:hAnsi="Helvetica"/>
            <w:color w:val="000000" w:themeColor="text1"/>
          </w:rPr>
          <w:delText>.</w:delText>
        </w:r>
      </w:del>
      <w:moveToRangeStart w:id="63" w:author="RABAGLIATI Hugh" w:date="2016-04-16T20:54:00Z" w:name="move448603386"/>
      <w:moveTo w:id="64" w:author="RABAGLIATI Hugh" w:date="2016-04-16T20:54:00Z">
        <w:del w:id="65" w:author="RABAGLIATI Hugh" w:date="2016-04-17T20:28:00Z">
          <w:r w:rsidR="00D354DA" w:rsidRPr="00B27EA7" w:rsidDel="00736C2D">
            <w:rPr>
              <w:rFonts w:ascii="Helvetica" w:hAnsi="Helvetica"/>
              <w:color w:val="000000" w:themeColor="text1"/>
            </w:rPr>
            <w:delText xml:space="preserve">One question that is raised by this </w:delText>
          </w:r>
        </w:del>
        <w:del w:id="66" w:author="RABAGLIATI Hugh" w:date="2016-04-16T20:54:00Z">
          <w:r w:rsidR="00D354DA" w:rsidRPr="00B27EA7" w:rsidDel="00D354DA">
            <w:rPr>
              <w:rFonts w:ascii="Helvetica" w:hAnsi="Helvetica"/>
              <w:color w:val="000000" w:themeColor="text1"/>
            </w:rPr>
            <w:delText>account</w:delText>
          </w:r>
        </w:del>
        <w:del w:id="67" w:author="RABAGLIATI Hugh" w:date="2016-04-17T20:28:00Z">
          <w:r w:rsidR="00D354DA" w:rsidRPr="00B27EA7" w:rsidDel="00736C2D">
            <w:rPr>
              <w:rFonts w:ascii="Helvetica" w:hAnsi="Helvetica"/>
              <w:color w:val="000000" w:themeColor="text1"/>
            </w:rPr>
            <w:delText xml:space="preserve"> is why, </w:delText>
          </w:r>
        </w:del>
        <w:r w:rsidR="00D354DA" w:rsidRPr="00B27EA7">
          <w:rPr>
            <w:rFonts w:ascii="Helvetica" w:hAnsi="Helvetica"/>
            <w:color w:val="000000" w:themeColor="text1"/>
          </w:rPr>
          <w:t>if children are generating an error signal when they produce uninformative descriptions,</w:t>
        </w:r>
      </w:moveTo>
      <w:ins w:id="68" w:author="RABAGLIATI Hugh" w:date="2016-04-17T20:28:00Z">
        <w:r>
          <w:rPr>
            <w:rFonts w:ascii="Helvetica" w:hAnsi="Helvetica"/>
            <w:color w:val="000000" w:themeColor="text1"/>
          </w:rPr>
          <w:t xml:space="preserve"> it is somewhat surprising that</w:t>
        </w:r>
      </w:ins>
      <w:moveTo w:id="69" w:author="RABAGLIATI Hugh" w:date="2016-04-16T20:54:00Z">
        <w:r w:rsidR="00D354DA" w:rsidRPr="00B27EA7">
          <w:rPr>
            <w:rFonts w:ascii="Helvetica" w:hAnsi="Helvetica"/>
            <w:color w:val="000000" w:themeColor="text1"/>
          </w:rPr>
          <w:t xml:space="preserve"> they do such a limited job of subsequently using that error signal to avoid further ambiguity, especially as found in Experiment 3</w:t>
        </w:r>
      </w:moveTo>
      <w:ins w:id="70" w:author="RABAGLIATI Hugh" w:date="2016-04-17T20:28:00Z">
        <w:r>
          <w:rPr>
            <w:rFonts w:ascii="Helvetica" w:hAnsi="Helvetica"/>
            <w:color w:val="000000" w:themeColor="text1"/>
          </w:rPr>
          <w:t>; as mentioned,</w:t>
        </w:r>
      </w:ins>
      <w:moveTo w:id="71" w:author="RABAGLIATI Hugh" w:date="2016-04-16T20:54:00Z">
        <w:del w:id="72" w:author="RABAGLIATI Hugh" w:date="2016-04-17T20:28:00Z">
          <w:r w:rsidR="00D354DA" w:rsidRPr="00B27EA7" w:rsidDel="00736C2D">
            <w:rPr>
              <w:rFonts w:ascii="Helvetica" w:hAnsi="Helvetica"/>
              <w:color w:val="000000" w:themeColor="text1"/>
            </w:rPr>
            <w:delText>.</w:delText>
          </w:r>
        </w:del>
        <w:r w:rsidR="00D354DA" w:rsidRPr="00B27EA7">
          <w:rPr>
            <w:rFonts w:ascii="Helvetica" w:hAnsi="Helvetica"/>
            <w:color w:val="000000" w:themeColor="text1"/>
          </w:rPr>
          <w:t xml:space="preserve"> </w:t>
        </w:r>
      </w:moveTo>
      <w:ins w:id="73" w:author="RABAGLIATI Hugh" w:date="2016-04-17T20:28:00Z">
        <w:r>
          <w:rPr>
            <w:rFonts w:ascii="Helvetica" w:hAnsi="Helvetica"/>
            <w:color w:val="000000" w:themeColor="text1"/>
          </w:rPr>
          <w:t>t</w:t>
        </w:r>
      </w:ins>
      <w:moveTo w:id="74" w:author="RABAGLIATI Hugh" w:date="2016-04-16T20:54:00Z">
        <w:del w:id="75" w:author="RABAGLIATI Hugh" w:date="2016-04-17T20:28:00Z">
          <w:r w:rsidR="00D354DA" w:rsidRPr="00B27EA7" w:rsidDel="00736C2D">
            <w:rPr>
              <w:rFonts w:ascii="Helvetica" w:hAnsi="Helvetica"/>
              <w:color w:val="000000" w:themeColor="text1"/>
            </w:rPr>
            <w:delText>T</w:delText>
          </w:r>
        </w:del>
        <w:r w:rsidR="00D354DA" w:rsidRPr="00B27EA7">
          <w:rPr>
            <w:rFonts w:ascii="Helvetica" w:hAnsi="Helvetica"/>
            <w:color w:val="000000" w:themeColor="text1"/>
          </w:rPr>
          <w:t>he effect of self monitoring on children's subsequent production was certainly unexpectedly small in that experiment</w:t>
        </w:r>
      </w:moveTo>
      <w:ins w:id="76" w:author="RABAGLIATI Hugh" w:date="2016-04-17T20:28:00Z">
        <w:r>
          <w:rPr>
            <w:rFonts w:ascii="Helvetica" w:hAnsi="Helvetica"/>
            <w:color w:val="000000" w:themeColor="text1"/>
          </w:rPr>
          <w:t>.</w:t>
        </w:r>
      </w:ins>
      <w:moveTo w:id="77" w:author="RABAGLIATI Hugh" w:date="2016-04-16T20:54:00Z">
        <w:del w:id="78" w:author="RABAGLIATI Hugh" w:date="2016-04-17T20:28:00Z">
          <w:r w:rsidR="00D354DA" w:rsidRPr="00B27EA7" w:rsidDel="00736C2D">
            <w:rPr>
              <w:rFonts w:ascii="Helvetica" w:hAnsi="Helvetica"/>
              <w:color w:val="000000" w:themeColor="text1"/>
            </w:rPr>
            <w:delText>,</w:delText>
          </w:r>
        </w:del>
        <w:r w:rsidR="00D354DA" w:rsidRPr="00B27EA7">
          <w:rPr>
            <w:rFonts w:ascii="Helvetica" w:hAnsi="Helvetica"/>
            <w:color w:val="000000" w:themeColor="text1"/>
          </w:rPr>
          <w:t xml:space="preserve"> </w:t>
        </w:r>
        <w:del w:id="79" w:author="RABAGLIATI Hugh" w:date="2016-04-17T20:28:00Z">
          <w:r w:rsidR="00D354DA" w:rsidRPr="00B27EA7" w:rsidDel="00736C2D">
            <w:rPr>
              <w:rFonts w:ascii="Helvetica" w:hAnsi="Helvetica"/>
              <w:color w:val="000000" w:themeColor="text1"/>
            </w:rPr>
            <w:delText xml:space="preserve">but </w:delText>
          </w:r>
        </w:del>
      </w:moveTo>
      <w:ins w:id="80" w:author="RABAGLIATI Hugh" w:date="2016-04-17T20:28:00Z">
        <w:r>
          <w:rPr>
            <w:rFonts w:ascii="Helvetica" w:hAnsi="Helvetica"/>
            <w:color w:val="000000" w:themeColor="text1"/>
          </w:rPr>
          <w:t xml:space="preserve">That said, </w:t>
        </w:r>
      </w:ins>
      <w:moveTo w:id="81" w:author="RABAGLIATI Hugh" w:date="2016-04-16T20:54:00Z">
        <w:r w:rsidR="00D354DA" w:rsidRPr="00B27EA7">
          <w:rPr>
            <w:rFonts w:ascii="Helvetica" w:hAnsi="Helvetica"/>
            <w:color w:val="000000" w:themeColor="text1"/>
          </w:rPr>
          <w:t>just because an error signal is generated, this does not mean that i</w:t>
        </w:r>
      </w:moveTo>
      <w:ins w:id="82" w:author="RABAGLIATI Hugh" w:date="2016-04-16T20:54:00Z">
        <w:r w:rsidR="00D354DA">
          <w:rPr>
            <w:rFonts w:ascii="Helvetica" w:hAnsi="Helvetica"/>
            <w:color w:val="000000" w:themeColor="text1"/>
          </w:rPr>
          <w:t>t</w:t>
        </w:r>
      </w:ins>
      <w:moveTo w:id="83" w:author="RABAGLIATI Hugh" w:date="2016-04-16T20:54:00Z">
        <w:del w:id="84" w:author="RABAGLIATI Hugh" w:date="2016-04-16T20:54:00Z">
          <w:r w:rsidR="00D354DA" w:rsidRPr="00B27EA7" w:rsidDel="00D354DA">
            <w:rPr>
              <w:rFonts w:ascii="Helvetica" w:hAnsi="Helvetica"/>
              <w:color w:val="000000" w:themeColor="text1"/>
            </w:rPr>
            <w:delText>s</w:delText>
          </w:r>
        </w:del>
        <w:r w:rsidR="00D354DA" w:rsidRPr="00B27EA7">
          <w:rPr>
            <w:rFonts w:ascii="Helvetica" w:hAnsi="Helvetica"/>
            <w:color w:val="000000" w:themeColor="text1"/>
          </w:rPr>
          <w:t xml:space="preserve"> must be immediately used</w:t>
        </w:r>
      </w:moveTo>
      <w:ins w:id="85" w:author="RABAGLIATI Hugh" w:date="2016-04-17T20:28:00Z">
        <w:r>
          <w:rPr>
            <w:rFonts w:ascii="Helvetica" w:hAnsi="Helvetica"/>
            <w:color w:val="000000" w:themeColor="text1"/>
          </w:rPr>
          <w:t xml:space="preserve"> for multiple different purposes</w:t>
        </w:r>
      </w:ins>
      <w:moveTo w:id="86" w:author="RABAGLIATI Hugh" w:date="2016-04-16T20:54:00Z">
        <w:del w:id="87" w:author="RABAGLIATI Hugh" w:date="2016-04-16T20:55:00Z">
          <w:r w:rsidR="00D354DA" w:rsidRPr="00B27EA7" w:rsidDel="00D354DA">
            <w:rPr>
              <w:rFonts w:ascii="Helvetica" w:hAnsi="Helvetica"/>
              <w:color w:val="000000" w:themeColor="text1"/>
            </w:rPr>
            <w:delText>. For instance,</w:delText>
          </w:r>
        </w:del>
      </w:moveTo>
      <w:ins w:id="88" w:author="RABAGLIATI Hugh" w:date="2016-04-16T20:55:00Z">
        <w:r w:rsidR="00D354DA">
          <w:rPr>
            <w:rFonts w:ascii="Helvetica" w:hAnsi="Helvetica"/>
            <w:color w:val="000000" w:themeColor="text1"/>
          </w:rPr>
          <w:t>: it is possible that</w:t>
        </w:r>
      </w:ins>
      <w:moveTo w:id="89" w:author="RABAGLIATI Hugh" w:date="2016-04-16T20:54:00Z">
        <w:r w:rsidR="00D354DA" w:rsidRPr="00B27EA7">
          <w:rPr>
            <w:rFonts w:ascii="Helvetica" w:hAnsi="Helvetica"/>
            <w:color w:val="000000" w:themeColor="text1"/>
          </w:rPr>
          <w:t xml:space="preserve"> children could use </w:t>
        </w:r>
        <w:del w:id="90" w:author="RABAGLIATI Hugh" w:date="2016-04-16T20:55:00Z">
          <w:r w:rsidR="00D354DA" w:rsidRPr="00B27EA7" w:rsidDel="00D354DA">
            <w:rPr>
              <w:rFonts w:ascii="Helvetica" w:hAnsi="Helvetica"/>
              <w:color w:val="000000" w:themeColor="text1"/>
            </w:rPr>
            <w:delText xml:space="preserve">that </w:delText>
          </w:r>
        </w:del>
      </w:moveTo>
      <w:ins w:id="91" w:author="RABAGLIATI Hugh" w:date="2016-04-16T20:55:00Z">
        <w:r w:rsidR="00D354DA">
          <w:rPr>
            <w:rFonts w:ascii="Helvetica" w:hAnsi="Helvetica"/>
            <w:color w:val="000000" w:themeColor="text1"/>
          </w:rPr>
          <w:t xml:space="preserve">an error </w:t>
        </w:r>
      </w:ins>
      <w:moveTo w:id="92" w:author="RABAGLIATI Hugh" w:date="2016-04-16T20:54:00Z">
        <w:r w:rsidR="00D354DA" w:rsidRPr="00B27EA7">
          <w:rPr>
            <w:rFonts w:ascii="Helvetica" w:hAnsi="Helvetica"/>
            <w:color w:val="000000" w:themeColor="text1"/>
          </w:rPr>
          <w:t>signal to marginally optimize their language production architecture</w:t>
        </w:r>
      </w:moveTo>
      <w:ins w:id="93" w:author="RABAGLIATI Hugh" w:date="2016-04-17T20:29:00Z">
        <w:r w:rsidR="003F2F57">
          <w:rPr>
            <w:rFonts w:ascii="Helvetica" w:hAnsi="Helvetica"/>
            <w:color w:val="000000" w:themeColor="text1"/>
          </w:rPr>
          <w:t xml:space="preserve"> for the future</w:t>
        </w:r>
      </w:ins>
      <w:moveTo w:id="94" w:author="RABAGLIATI Hugh" w:date="2016-04-16T20:54:00Z">
        <w:r w:rsidR="00D354DA" w:rsidRPr="00B27EA7">
          <w:rPr>
            <w:rFonts w:ascii="Helvetica" w:hAnsi="Helvetica"/>
            <w:color w:val="000000" w:themeColor="text1"/>
          </w:rPr>
          <w:t xml:space="preserve">, but not </w:t>
        </w:r>
        <w:del w:id="95" w:author="RABAGLIATI Hugh" w:date="2016-04-16T20:55:00Z">
          <w:r w:rsidR="00D354DA" w:rsidRPr="00B27EA7" w:rsidDel="00D354DA">
            <w:rPr>
              <w:rFonts w:ascii="Helvetica" w:hAnsi="Helvetica"/>
              <w:color w:val="000000" w:themeColor="text1"/>
            </w:rPr>
            <w:delText>use it in the moment</w:delText>
          </w:r>
        </w:del>
      </w:moveTo>
      <w:ins w:id="96" w:author="RABAGLIATI Hugh" w:date="2016-04-16T20:55:00Z">
        <w:r w:rsidR="00D354DA">
          <w:rPr>
            <w:rFonts w:ascii="Helvetica" w:hAnsi="Helvetica"/>
            <w:color w:val="000000" w:themeColor="text1"/>
          </w:rPr>
          <w:t xml:space="preserve">to </w:t>
        </w:r>
      </w:ins>
      <w:ins w:id="97" w:author="RABAGLIATI Hugh" w:date="2016-04-17T20:29:00Z">
        <w:r w:rsidR="003F2F57">
          <w:rPr>
            <w:rFonts w:ascii="Helvetica" w:hAnsi="Helvetica"/>
            <w:color w:val="000000" w:themeColor="text1"/>
          </w:rPr>
          <w:t xml:space="preserve">immediately </w:t>
        </w:r>
      </w:ins>
      <w:ins w:id="98" w:author="RABAGLIATI Hugh" w:date="2016-04-16T20:55:00Z">
        <w:r w:rsidR="00D354DA">
          <w:rPr>
            <w:rFonts w:ascii="Helvetica" w:hAnsi="Helvetica"/>
            <w:color w:val="000000" w:themeColor="text1"/>
          </w:rPr>
          <w:t>correct their utterance</w:t>
        </w:r>
      </w:ins>
      <w:moveTo w:id="99" w:author="RABAGLIATI Hugh" w:date="2016-04-16T20:54:00Z">
        <w:r w:rsidR="00D354DA" w:rsidRPr="00B27EA7">
          <w:rPr>
            <w:rFonts w:ascii="Helvetica" w:hAnsi="Helvetica"/>
            <w:color w:val="000000" w:themeColor="text1"/>
          </w:rPr>
          <w:t xml:space="preserve">. And </w:t>
        </w:r>
        <w:del w:id="100" w:author="RABAGLIATI Hugh" w:date="2016-04-17T20:30:00Z">
          <w:r w:rsidR="00D354DA" w:rsidRPr="00B27EA7" w:rsidDel="003F2F57">
            <w:rPr>
              <w:rFonts w:ascii="Helvetica" w:hAnsi="Helvetica"/>
              <w:color w:val="000000" w:themeColor="text1"/>
            </w:rPr>
            <w:delText xml:space="preserve">consistent with </w:delText>
          </w:r>
        </w:del>
      </w:moveTo>
      <w:ins w:id="101" w:author="RABAGLIATI Hugh" w:date="2016-04-17T20:30:00Z">
        <w:r w:rsidR="003F2F57">
          <w:rPr>
            <w:rFonts w:ascii="Helvetica" w:hAnsi="Helvetica"/>
            <w:color w:val="000000" w:themeColor="text1"/>
          </w:rPr>
          <w:t xml:space="preserve">in fact, </w:t>
        </w:r>
      </w:ins>
      <w:moveTo w:id="102" w:author="RABAGLIATI Hugh" w:date="2016-04-16T20:54:00Z">
        <w:r w:rsidR="00D354DA" w:rsidRPr="00B27EA7">
          <w:rPr>
            <w:rFonts w:ascii="Helvetica" w:hAnsi="Helvetica"/>
            <w:color w:val="000000" w:themeColor="text1"/>
          </w:rPr>
          <w:t>children's failure to immediately incorporate self monitoring into their production plans</w:t>
        </w:r>
      </w:moveTo>
      <w:ins w:id="103" w:author="RABAGLIATI Hugh" w:date="2016-04-17T20:30:00Z">
        <w:r w:rsidR="003F2F57">
          <w:rPr>
            <w:rFonts w:ascii="Helvetica" w:hAnsi="Helvetica"/>
            <w:color w:val="000000" w:themeColor="text1"/>
          </w:rPr>
          <w:t xml:space="preserve"> is somewhat matched by</w:t>
        </w:r>
      </w:ins>
      <w:moveTo w:id="104" w:author="RABAGLIATI Hugh" w:date="2016-04-16T20:54:00Z">
        <w:del w:id="105" w:author="RABAGLIATI Hugh" w:date="2016-04-17T20:30:00Z">
          <w:r w:rsidR="00D354DA" w:rsidRPr="00B27EA7" w:rsidDel="003F2F57">
            <w:rPr>
              <w:rFonts w:ascii="Helvetica" w:hAnsi="Helvetica"/>
              <w:color w:val="000000" w:themeColor="text1"/>
            </w:rPr>
            <w:delText>,</w:delText>
          </w:r>
        </w:del>
        <w:r w:rsidR="00D354DA" w:rsidRPr="00B27EA7">
          <w:rPr>
            <w:rFonts w:ascii="Helvetica" w:hAnsi="Helvetica"/>
            <w:color w:val="000000" w:themeColor="text1"/>
          </w:rPr>
          <w:t xml:space="preserve"> adult</w:t>
        </w:r>
        <w:del w:id="106" w:author="RABAGLIATI Hugh" w:date="2016-04-17T20:33:00Z">
          <w:r w:rsidR="00D354DA" w:rsidRPr="00B27EA7" w:rsidDel="003F2F57">
            <w:rPr>
              <w:rFonts w:ascii="Helvetica" w:hAnsi="Helvetica"/>
              <w:color w:val="000000" w:themeColor="text1"/>
            </w:rPr>
            <w:delText>s</w:delText>
          </w:r>
        </w:del>
        <w:r w:rsidR="00D354DA" w:rsidRPr="00B27EA7">
          <w:rPr>
            <w:rFonts w:ascii="Helvetica" w:hAnsi="Helvetica"/>
            <w:color w:val="000000" w:themeColor="text1"/>
          </w:rPr>
          <w:t xml:space="preserve"> </w:t>
        </w:r>
        <w:del w:id="107" w:author="RABAGLIATI Hugh" w:date="2016-04-16T20:55:00Z">
          <w:r w:rsidR="00D354DA" w:rsidRPr="00B27EA7" w:rsidDel="00D354DA">
            <w:rPr>
              <w:rFonts w:ascii="Helvetica" w:hAnsi="Helvetica"/>
              <w:color w:val="000000" w:themeColor="text1"/>
            </w:rPr>
            <w:delText xml:space="preserve">sometimes </w:delText>
          </w:r>
        </w:del>
        <w:del w:id="108" w:author="RABAGLIATI Hugh" w:date="2016-04-17T20:30:00Z">
          <w:r w:rsidR="00D354DA" w:rsidRPr="00B27EA7" w:rsidDel="003F2F57">
            <w:rPr>
              <w:rFonts w:ascii="Helvetica" w:hAnsi="Helvetica"/>
              <w:color w:val="000000" w:themeColor="text1"/>
            </w:rPr>
            <w:delText>appear to do something similar</w:delText>
          </w:r>
        </w:del>
      </w:moveTo>
      <w:ins w:id="109" w:author="RABAGLIATI Hugh" w:date="2016-04-17T20:30:00Z">
        <w:r w:rsidR="003F2F57">
          <w:rPr>
            <w:rFonts w:ascii="Helvetica" w:hAnsi="Helvetica"/>
            <w:color w:val="000000" w:themeColor="text1"/>
          </w:rPr>
          <w:t>behavior</w:t>
        </w:r>
      </w:ins>
      <w:ins w:id="110" w:author="RABAGLIATI Hugh" w:date="2016-04-16T20:55:00Z">
        <w:r w:rsidR="00D354DA">
          <w:rPr>
            <w:rFonts w:ascii="Helvetica" w:hAnsi="Helvetica"/>
            <w:color w:val="000000" w:themeColor="text1"/>
          </w:rPr>
          <w:t xml:space="preserve">. In particular, </w:t>
        </w:r>
      </w:ins>
      <w:ins w:id="111" w:author="RABAGLIATI Hugh" w:date="2016-04-17T20:33:00Z">
        <w:r w:rsidR="003F2F57">
          <w:rPr>
            <w:rFonts w:ascii="Helvetica" w:hAnsi="Helvetica"/>
            <w:color w:val="000000" w:themeColor="text1"/>
          </w:rPr>
          <w:t xml:space="preserve">looking back at the data from </w:t>
        </w:r>
      </w:ins>
      <w:moveTo w:id="112" w:author="RABAGLIATI Hugh" w:date="2016-04-16T20:54:00Z">
        <w:del w:id="113" w:author="RABAGLIATI Hugh" w:date="2016-04-16T20:55:00Z">
          <w:r w:rsidR="00D354DA" w:rsidRPr="00B27EA7" w:rsidDel="00D354DA">
            <w:rPr>
              <w:rFonts w:ascii="Helvetica" w:hAnsi="Helvetica"/>
              <w:color w:val="000000" w:themeColor="text1"/>
            </w:rPr>
            <w:delText>:</w:delText>
          </w:r>
        </w:del>
        <w:del w:id="114" w:author="RABAGLIATI Hugh" w:date="2016-04-17T20:33:00Z">
          <w:r w:rsidR="00D354DA" w:rsidRPr="00B27EA7" w:rsidDel="003F2F57">
            <w:rPr>
              <w:rFonts w:ascii="Helvetica" w:hAnsi="Helvetica"/>
              <w:color w:val="000000" w:themeColor="text1"/>
            </w:rPr>
            <w:delText xml:space="preserve"> </w:delText>
          </w:r>
        </w:del>
        <w:r w:rsidR="00D354DA" w:rsidRPr="00B27EA7">
          <w:rPr>
            <w:rFonts w:ascii="Helvetica" w:hAnsi="Helvetica"/>
            <w:color w:val="000000" w:themeColor="text1"/>
          </w:rPr>
          <w:t>Ferreira et al (2005)</w:t>
        </w:r>
      </w:moveTo>
      <w:ins w:id="115" w:author="RABAGLIATI Hugh" w:date="2016-04-17T20:33:00Z">
        <w:r w:rsidR="003F2F57">
          <w:rPr>
            <w:rFonts w:ascii="Helvetica" w:hAnsi="Helvetica"/>
            <w:color w:val="000000" w:themeColor="text1"/>
          </w:rPr>
          <w:t>,</w:t>
        </w:r>
      </w:ins>
      <w:ins w:id="116" w:author="RABAGLIATI Hugh" w:date="2016-04-16T20:55:00Z">
        <w:r w:rsidR="00D354DA">
          <w:rPr>
            <w:rFonts w:ascii="Helvetica" w:hAnsi="Helvetica"/>
            <w:color w:val="000000" w:themeColor="text1"/>
          </w:rPr>
          <w:t xml:space="preserve"> </w:t>
        </w:r>
      </w:ins>
      <w:ins w:id="117" w:author="RABAGLIATI Hugh" w:date="2016-04-17T20:33:00Z">
        <w:r w:rsidR="003F2F57">
          <w:rPr>
            <w:rFonts w:ascii="Helvetica" w:hAnsi="Helvetica"/>
            <w:color w:val="000000" w:themeColor="text1"/>
          </w:rPr>
          <w:t xml:space="preserve">one can see </w:t>
        </w:r>
      </w:ins>
      <w:moveTo w:id="118" w:author="RABAGLIATI Hugh" w:date="2016-04-16T20:54:00Z">
        <w:del w:id="119" w:author="RABAGLIATI Hugh" w:date="2016-04-17T20:33:00Z">
          <w:r w:rsidR="00D354DA" w:rsidRPr="00B27EA7" w:rsidDel="003F2F57">
            <w:rPr>
              <w:rFonts w:ascii="Helvetica" w:hAnsi="Helvetica"/>
              <w:color w:val="000000" w:themeColor="text1"/>
            </w:rPr>
            <w:delText xml:space="preserve"> show </w:delText>
          </w:r>
        </w:del>
        <w:r w:rsidR="00D354DA" w:rsidRPr="00B27EA7">
          <w:rPr>
            <w:rFonts w:ascii="Helvetica" w:hAnsi="Helvetica"/>
            <w:color w:val="000000" w:themeColor="text1"/>
          </w:rPr>
          <w:t xml:space="preserve">that </w:t>
        </w:r>
      </w:moveTo>
      <w:ins w:id="120" w:author="RABAGLIATI Hugh" w:date="2016-04-17T20:33:00Z">
        <w:r w:rsidR="003F2F57">
          <w:rPr>
            <w:rFonts w:ascii="Helvetica" w:hAnsi="Helvetica"/>
            <w:color w:val="000000" w:themeColor="text1"/>
          </w:rPr>
          <w:t>the</w:t>
        </w:r>
      </w:ins>
      <w:ins w:id="121" w:author="RABAGLIATI Hugh" w:date="2016-04-17T20:34:00Z">
        <w:r w:rsidR="003F2F57">
          <w:rPr>
            <w:rFonts w:ascii="Helvetica" w:hAnsi="Helvetica"/>
            <w:color w:val="000000" w:themeColor="text1"/>
          </w:rPr>
          <w:t>re was only a surprisingly small</w:t>
        </w:r>
      </w:ins>
      <w:ins w:id="122" w:author="RABAGLIATI Hugh" w:date="2016-04-17T20:33:00Z">
        <w:r w:rsidR="003F2F57">
          <w:rPr>
            <w:rFonts w:ascii="Helvetica" w:hAnsi="Helvetica"/>
            <w:color w:val="000000" w:themeColor="text1"/>
          </w:rPr>
          <w:t xml:space="preserve"> effect of self-monitoring on </w:t>
        </w:r>
      </w:ins>
      <w:moveTo w:id="123" w:author="RABAGLIATI Hugh" w:date="2016-04-16T20:54:00Z">
        <w:del w:id="124" w:author="RABAGLIATI Hugh" w:date="2016-04-16T20:55:00Z">
          <w:r w:rsidR="00D354DA" w:rsidRPr="00B27EA7" w:rsidDel="00D354DA">
            <w:rPr>
              <w:rFonts w:ascii="Helvetica" w:hAnsi="Helvetica"/>
              <w:color w:val="000000" w:themeColor="text1"/>
            </w:rPr>
            <w:delText xml:space="preserve">while </w:delText>
          </w:r>
        </w:del>
        <w:r w:rsidR="00D354DA" w:rsidRPr="00B27EA7">
          <w:rPr>
            <w:rFonts w:ascii="Helvetica" w:hAnsi="Helvetica"/>
            <w:color w:val="000000" w:themeColor="text1"/>
          </w:rPr>
          <w:t>adults</w:t>
        </w:r>
      </w:moveTo>
      <w:ins w:id="125" w:author="RABAGLIATI Hugh" w:date="2016-04-17T20:34:00Z">
        <w:r w:rsidR="003F2F57">
          <w:rPr>
            <w:rFonts w:ascii="Helvetica" w:hAnsi="Helvetica"/>
            <w:color w:val="000000" w:themeColor="text1"/>
          </w:rPr>
          <w:t>’</w:t>
        </w:r>
      </w:ins>
      <w:moveTo w:id="126" w:author="RABAGLIATI Hugh" w:date="2016-04-16T20:54:00Z">
        <w:r w:rsidR="00D354DA" w:rsidRPr="00B27EA7">
          <w:rPr>
            <w:rFonts w:ascii="Helvetica" w:hAnsi="Helvetica"/>
            <w:color w:val="000000" w:themeColor="text1"/>
          </w:rPr>
          <w:t xml:space="preserve"> </w:t>
        </w:r>
      </w:moveTo>
      <w:ins w:id="127" w:author="RABAGLIATI Hugh" w:date="2016-04-17T20:34:00Z">
        <w:r w:rsidR="003F2F57">
          <w:rPr>
            <w:rFonts w:ascii="Helvetica" w:hAnsi="Helvetica"/>
            <w:color w:val="000000" w:themeColor="text1"/>
          </w:rPr>
          <w:t xml:space="preserve">tendency </w:t>
        </w:r>
      </w:ins>
      <w:ins w:id="128" w:author="RABAGLIATI Hugh" w:date="2016-04-16T20:55:00Z">
        <w:r w:rsidR="00D354DA">
          <w:rPr>
            <w:rFonts w:ascii="Helvetica" w:hAnsi="Helvetica"/>
            <w:color w:val="000000" w:themeColor="text1"/>
          </w:rPr>
          <w:t>to avoid further ambiguity</w:t>
        </w:r>
      </w:ins>
      <w:moveTo w:id="129" w:author="RABAGLIATI Hugh" w:date="2016-04-16T20:54:00Z">
        <w:del w:id="130" w:author="RABAGLIATI Hugh" w:date="2016-04-16T20:56:00Z">
          <w:r w:rsidR="00D354DA" w:rsidRPr="00B27EA7" w:rsidDel="00D354DA">
            <w:rPr>
              <w:rFonts w:ascii="Helvetica" w:hAnsi="Helvetica"/>
              <w:color w:val="000000" w:themeColor="text1"/>
            </w:rPr>
            <w:delText>did provide evidence of using this type of monitoring</w:delText>
          </w:r>
        </w:del>
        <w:del w:id="131" w:author="RABAGLIATI Hugh" w:date="2016-04-17T20:34:00Z">
          <w:r w:rsidR="00D354DA" w:rsidRPr="00B27EA7" w:rsidDel="003F2F57">
            <w:rPr>
              <w:rFonts w:ascii="Helvetica" w:hAnsi="Helvetica"/>
              <w:color w:val="000000" w:themeColor="text1"/>
            </w:rPr>
            <w:delText xml:space="preserve">, </w:delText>
          </w:r>
        </w:del>
        <w:del w:id="132" w:author="RABAGLIATI Hugh" w:date="2016-04-16T20:56:00Z">
          <w:r w:rsidR="00D354DA" w:rsidRPr="00B27EA7" w:rsidDel="00D354DA">
            <w:rPr>
              <w:rFonts w:ascii="Helvetica" w:hAnsi="Helvetica"/>
              <w:color w:val="000000" w:themeColor="text1"/>
            </w:rPr>
            <w:delText>they also provided evidence that they frequently ignored its signal</w:delText>
          </w:r>
        </w:del>
        <w:r w:rsidR="00D354DA" w:rsidRPr="00B27EA7">
          <w:rPr>
            <w:rFonts w:ascii="Helvetica" w:hAnsi="Helvetica"/>
            <w:color w:val="000000" w:themeColor="text1"/>
          </w:rPr>
          <w:t>. In particular, w</w:t>
        </w:r>
        <w:del w:id="133" w:author="RABAGLIATI Hugh" w:date="2016-04-16T20:56:00Z">
          <w:r w:rsidR="00D354DA" w:rsidRPr="00B27EA7" w:rsidDel="00D354DA">
            <w:rPr>
              <w:rFonts w:ascii="Helvetica" w:hAnsi="Helvetica"/>
              <w:color w:val="000000" w:themeColor="text1"/>
            </w:rPr>
            <w:delText xml:space="preserve">hile adults are more likely to produce informative names for target pictures preceded by linguistically ambiguous foils (e.g., </w:delText>
          </w:r>
        </w:del>
      </w:moveTo>
      <w:ins w:id="134" w:author="RABAGLIATI Hugh" w:date="2016-04-16T20:56:00Z">
        <w:r w:rsidR="00D354DA">
          <w:rPr>
            <w:rFonts w:ascii="Helvetica" w:hAnsi="Helvetica"/>
            <w:color w:val="000000" w:themeColor="text1"/>
          </w:rPr>
          <w:t xml:space="preserve">hen naming, </w:t>
        </w:r>
        <w:proofErr w:type="spellStart"/>
        <w:r w:rsidR="00D354DA">
          <w:rPr>
            <w:rFonts w:ascii="Helvetica" w:hAnsi="Helvetica"/>
            <w:color w:val="000000" w:themeColor="text1"/>
          </w:rPr>
          <w:t>eg</w:t>
        </w:r>
        <w:proofErr w:type="spellEnd"/>
        <w:r w:rsidR="00D354DA">
          <w:rPr>
            <w:rFonts w:ascii="Helvetica" w:hAnsi="Helvetica"/>
            <w:color w:val="000000" w:themeColor="text1"/>
          </w:rPr>
          <w:t>.,</w:t>
        </w:r>
      </w:ins>
      <w:moveTo w:id="135" w:author="RABAGLIATI Hugh" w:date="2016-04-16T20:54:00Z">
        <w:del w:id="136" w:author="RABAGLIATI Hugh" w:date="2016-04-16T20:57:00Z">
          <w:r w:rsidR="00D354DA" w:rsidRPr="00B27EA7" w:rsidDel="00D354DA">
            <w:rPr>
              <w:rFonts w:ascii="Helvetica" w:hAnsi="Helvetica"/>
              <w:color w:val="000000" w:themeColor="text1"/>
            </w:rPr>
            <w:delText>naming</w:delText>
          </w:r>
        </w:del>
        <w:r w:rsidR="00D354DA" w:rsidRPr="00B27EA7">
          <w:rPr>
            <w:rFonts w:ascii="Helvetica" w:hAnsi="Helvetica"/>
            <w:color w:val="000000" w:themeColor="text1"/>
          </w:rPr>
          <w:t xml:space="preserve"> a baseball bat after </w:t>
        </w:r>
        <w:del w:id="137" w:author="RABAGLIATI Hugh" w:date="2016-04-16T20:57:00Z">
          <w:r w:rsidR="00D354DA" w:rsidRPr="00B27EA7" w:rsidDel="00D354DA">
            <w:rPr>
              <w:rFonts w:ascii="Helvetica" w:hAnsi="Helvetica"/>
              <w:color w:val="000000" w:themeColor="text1"/>
            </w:rPr>
            <w:delText xml:space="preserve">naming </w:delText>
          </w:r>
        </w:del>
        <w:r w:rsidR="00D354DA" w:rsidRPr="00B27EA7">
          <w:rPr>
            <w:rFonts w:ascii="Helvetica" w:hAnsi="Helvetica"/>
            <w:color w:val="000000" w:themeColor="text1"/>
          </w:rPr>
          <w:t>an animal bat</w:t>
        </w:r>
        <w:del w:id="138" w:author="RABAGLIATI Hugh" w:date="2016-04-16T20:57:00Z">
          <w:r w:rsidR="00D354DA" w:rsidRPr="00B27EA7" w:rsidDel="00D354DA">
            <w:rPr>
              <w:rFonts w:ascii="Helvetica" w:hAnsi="Helvetica"/>
              <w:color w:val="000000" w:themeColor="text1"/>
            </w:rPr>
            <w:delText>)</w:delText>
          </w:r>
        </w:del>
        <w:r w:rsidR="00D354DA" w:rsidRPr="00B27EA7">
          <w:rPr>
            <w:rFonts w:ascii="Helvetica" w:hAnsi="Helvetica"/>
            <w:color w:val="000000" w:themeColor="text1"/>
          </w:rPr>
          <w:t xml:space="preserve">, </w:t>
        </w:r>
        <w:del w:id="139" w:author="RABAGLIATI Hugh" w:date="2016-04-16T20:57:00Z">
          <w:r w:rsidR="00D354DA" w:rsidRPr="00B27EA7" w:rsidDel="00D354DA">
            <w:rPr>
              <w:rFonts w:ascii="Helvetica" w:hAnsi="Helvetica"/>
              <w:color w:val="000000" w:themeColor="text1"/>
            </w:rPr>
            <w:delText xml:space="preserve">Ferreira et al found that the </w:delText>
          </w:r>
        </w:del>
        <w:r w:rsidR="00D354DA" w:rsidRPr="00B27EA7">
          <w:rPr>
            <w:rFonts w:ascii="Helvetica" w:hAnsi="Helvetica"/>
            <w:color w:val="000000" w:themeColor="text1"/>
          </w:rPr>
          <w:t xml:space="preserve">adults still produced uninformative descriptions </w:t>
        </w:r>
      </w:moveTo>
      <w:ins w:id="140" w:author="RABAGLIATI Hugh" w:date="2016-04-16T20:57:00Z">
        <w:r w:rsidR="00D354DA">
          <w:rPr>
            <w:rFonts w:ascii="Helvetica" w:hAnsi="Helvetica"/>
            <w:color w:val="000000" w:themeColor="text1"/>
          </w:rPr>
          <w:t xml:space="preserve">for the second-named item </w:t>
        </w:r>
      </w:ins>
      <w:moveTo w:id="141" w:author="RABAGLIATI Hugh" w:date="2016-04-16T20:54:00Z">
        <w:r w:rsidR="00D354DA" w:rsidRPr="00B27EA7">
          <w:rPr>
            <w:rFonts w:ascii="Helvetica" w:hAnsi="Helvetica"/>
            <w:color w:val="000000" w:themeColor="text1"/>
          </w:rPr>
          <w:t xml:space="preserve">on over 35% of trials. That is to say, on more than one third of trials, the adult would name a picture as a </w:t>
        </w:r>
        <w:r w:rsidR="00D354DA" w:rsidRPr="00B27EA7">
          <w:rPr>
            <w:rFonts w:ascii="Helvetica" w:hAnsi="Helvetica"/>
            <w:i/>
            <w:color w:val="000000" w:themeColor="text1"/>
          </w:rPr>
          <w:t>bat</w:t>
        </w:r>
        <w:r w:rsidR="00D354DA" w:rsidRPr="00B27EA7">
          <w:rPr>
            <w:rFonts w:ascii="Helvetica" w:hAnsi="Helvetica"/>
            <w:color w:val="000000" w:themeColor="text1"/>
          </w:rPr>
          <w:t xml:space="preserve">, having just named another picture as a </w:t>
        </w:r>
        <w:r w:rsidR="00D354DA" w:rsidRPr="00B27EA7">
          <w:rPr>
            <w:rFonts w:ascii="Helvetica" w:hAnsi="Helvetica"/>
            <w:i/>
            <w:color w:val="000000" w:themeColor="text1"/>
          </w:rPr>
          <w:t>bat</w:t>
        </w:r>
        <w:r w:rsidR="00D354DA" w:rsidRPr="00B27EA7">
          <w:rPr>
            <w:rFonts w:ascii="Helvetica" w:hAnsi="Helvetica"/>
            <w:color w:val="000000" w:themeColor="text1"/>
          </w:rPr>
          <w:t xml:space="preserve">. This behavior is similar in kind, though not degree, to the behavior of the children in </w:t>
        </w:r>
        <w:del w:id="142" w:author="RABAGLIATI Hugh" w:date="2016-04-17T20:34:00Z">
          <w:r w:rsidR="00D354DA" w:rsidRPr="00B27EA7" w:rsidDel="003F2F57">
            <w:rPr>
              <w:rFonts w:ascii="Helvetica" w:hAnsi="Helvetica"/>
              <w:color w:val="000000" w:themeColor="text1"/>
            </w:rPr>
            <w:delText>this</w:delText>
          </w:r>
        </w:del>
      </w:moveTo>
      <w:ins w:id="143" w:author="RABAGLIATI Hugh" w:date="2016-04-17T20:34:00Z">
        <w:r w:rsidR="003F2F57">
          <w:rPr>
            <w:rFonts w:ascii="Helvetica" w:hAnsi="Helvetica"/>
            <w:color w:val="000000" w:themeColor="text1"/>
          </w:rPr>
          <w:t>the present</w:t>
        </w:r>
      </w:ins>
      <w:moveTo w:id="144" w:author="RABAGLIATI Hugh" w:date="2016-04-16T20:54:00Z">
        <w:r w:rsidR="00D354DA" w:rsidRPr="00B27EA7">
          <w:rPr>
            <w:rFonts w:ascii="Helvetica" w:hAnsi="Helvetica"/>
            <w:color w:val="000000" w:themeColor="text1"/>
          </w:rPr>
          <w:t xml:space="preserve"> study. In sum, given that adults are themselves limited at using self monitoring to generate more informative utterances, it seems less </w:t>
        </w:r>
        <w:del w:id="145" w:author="RABAGLIATI Hugh" w:date="2016-04-17T20:35:00Z">
          <w:r w:rsidR="00D354DA" w:rsidRPr="00B27EA7" w:rsidDel="003F2F57">
            <w:rPr>
              <w:rFonts w:ascii="Helvetica" w:hAnsi="Helvetica"/>
              <w:color w:val="000000" w:themeColor="text1"/>
            </w:rPr>
            <w:delText>surprisng</w:delText>
          </w:r>
        </w:del>
        <w:ins w:id="146" w:author="RABAGLIATI Hugh" w:date="2016-04-17T20:35:00Z">
          <w:r w:rsidR="003F2F57" w:rsidRPr="00B27EA7">
            <w:rPr>
              <w:rFonts w:ascii="Helvetica" w:hAnsi="Helvetica"/>
              <w:color w:val="000000" w:themeColor="text1"/>
            </w:rPr>
            <w:t>surprising</w:t>
          </w:r>
        </w:ins>
        <w:r w:rsidR="00D354DA" w:rsidRPr="00B27EA7">
          <w:rPr>
            <w:rFonts w:ascii="Helvetica" w:hAnsi="Helvetica"/>
            <w:color w:val="000000" w:themeColor="text1"/>
          </w:rPr>
          <w:t xml:space="preserve"> that children also struggle to do this.</w:t>
        </w:r>
      </w:moveTo>
    </w:p>
    <w:moveToRangeEnd w:id="63"/>
    <w:p w14:paraId="75105488" w14:textId="77777777" w:rsidR="001B2824" w:rsidRDefault="001B2824" w:rsidP="00B27EA7">
      <w:pPr>
        <w:spacing w:line="480" w:lineRule="auto"/>
        <w:jc w:val="both"/>
        <w:rPr>
          <w:ins w:id="147" w:author="RABAGLIATI Hugh" w:date="2016-04-16T20:50:00Z"/>
          <w:rFonts w:ascii="Helvetica" w:hAnsi="Helvetica"/>
          <w:color w:val="000000" w:themeColor="text1"/>
        </w:rPr>
      </w:pPr>
    </w:p>
    <w:p w14:paraId="1669251B" w14:textId="7BABB31A" w:rsidR="000D1F6F" w:rsidRPr="00B27EA7" w:rsidDel="00355FAF" w:rsidRDefault="00D354DA" w:rsidP="00D83313">
      <w:pPr>
        <w:spacing w:line="480" w:lineRule="auto"/>
        <w:jc w:val="both"/>
        <w:rPr>
          <w:del w:id="148" w:author="RABAGLIATI Hugh" w:date="2016-04-17T20:41:00Z"/>
          <w:rFonts w:ascii="Helvetica" w:hAnsi="Helvetica"/>
          <w:color w:val="000000" w:themeColor="text1"/>
        </w:rPr>
      </w:pPr>
      <w:ins w:id="149" w:author="RABAGLIATI Hugh" w:date="2016-04-16T20:57:00Z">
        <w:r>
          <w:rPr>
            <w:rFonts w:ascii="Helvetica" w:hAnsi="Helvetica"/>
            <w:color w:val="000000" w:themeColor="text1"/>
          </w:rPr>
          <w:t>S</w:t>
        </w:r>
        <w:r w:rsidRPr="00B27EA7">
          <w:rPr>
            <w:rFonts w:ascii="Helvetica" w:hAnsi="Helvetica"/>
            <w:color w:val="000000" w:themeColor="text1"/>
          </w:rPr>
          <w:t>elf-monitoring</w:t>
        </w:r>
        <w:r w:rsidR="00D83313">
          <w:rPr>
            <w:rFonts w:ascii="Helvetica" w:hAnsi="Helvetica"/>
            <w:color w:val="000000" w:themeColor="text1"/>
          </w:rPr>
          <w:t>,</w:t>
        </w:r>
        <w:r>
          <w:rPr>
            <w:rFonts w:ascii="Helvetica" w:hAnsi="Helvetica"/>
            <w:color w:val="000000" w:themeColor="text1"/>
          </w:rPr>
          <w:t xml:space="preserve"> </w:t>
        </w:r>
        <w:r w:rsidR="00D83313">
          <w:rPr>
            <w:rFonts w:ascii="Helvetica" w:hAnsi="Helvetica"/>
            <w:color w:val="000000" w:themeColor="text1"/>
          </w:rPr>
          <w:t>i</w:t>
        </w:r>
        <w:r>
          <w:rPr>
            <w:rFonts w:ascii="Helvetica" w:hAnsi="Helvetica"/>
            <w:color w:val="000000" w:themeColor="text1"/>
          </w:rPr>
          <w:t>n</w:t>
        </w:r>
        <w:r w:rsidR="00D83313">
          <w:rPr>
            <w:rFonts w:ascii="Helvetica" w:hAnsi="Helvetica"/>
            <w:color w:val="000000" w:themeColor="text1"/>
          </w:rPr>
          <w:t xml:space="preserve"> combination with the data here</w:t>
        </w:r>
        <w:r>
          <w:rPr>
            <w:rFonts w:ascii="Helvetica" w:hAnsi="Helvetica"/>
            <w:color w:val="000000" w:themeColor="text1"/>
          </w:rPr>
          <w:t xml:space="preserve"> and prior work on ambiguity avoidance in adults, suggests a plausible mechanistic account of how children master </w:t>
        </w:r>
      </w:ins>
      <w:ins w:id="150" w:author="RABAGLIATI Hugh" w:date="2016-04-16T21:05:00Z">
        <w:r w:rsidR="00D83313">
          <w:rPr>
            <w:rFonts w:ascii="Helvetica" w:hAnsi="Helvetica"/>
            <w:color w:val="000000" w:themeColor="text1"/>
          </w:rPr>
          <w:t xml:space="preserve">at least some key aspects of </w:t>
        </w:r>
      </w:ins>
      <w:ins w:id="151" w:author="RABAGLIATI Hugh" w:date="2016-04-16T20:57:00Z">
        <w:r>
          <w:rPr>
            <w:rFonts w:ascii="Helvetica" w:hAnsi="Helvetica"/>
            <w:color w:val="000000" w:themeColor="text1"/>
          </w:rPr>
          <w:t xml:space="preserve">referential communication. Under this account, one potential mechanism </w:t>
        </w:r>
        <w:r>
          <w:rPr>
            <w:rFonts w:ascii="Helvetica" w:hAnsi="Helvetica"/>
            <w:color w:val="000000" w:themeColor="text1"/>
          </w:rPr>
          <w:lastRenderedPageBreak/>
          <w:t xml:space="preserve">for ambiguity avoidance – self-monitoring – is operative from the start, but is not itself a particularly effective form of ambiguity avoidance, consistent with the </w:t>
        </w:r>
      </w:ins>
      <w:ins w:id="152" w:author="RABAGLIATI Hugh" w:date="2016-04-16T20:58:00Z">
        <w:r>
          <w:rPr>
            <w:rFonts w:ascii="Helvetica" w:hAnsi="Helvetica"/>
            <w:color w:val="000000" w:themeColor="text1"/>
          </w:rPr>
          <w:t>discussion above</w:t>
        </w:r>
      </w:ins>
      <w:ins w:id="153" w:author="RABAGLIATI Hugh" w:date="2016-04-16T20:57:00Z">
        <w:r>
          <w:rPr>
            <w:rFonts w:ascii="Helvetica" w:hAnsi="Helvetica"/>
            <w:color w:val="000000" w:themeColor="text1"/>
          </w:rPr>
          <w:t>.</w:t>
        </w:r>
      </w:ins>
      <w:ins w:id="154" w:author="RABAGLIATI Hugh" w:date="2016-04-16T20:58:00Z">
        <w:r>
          <w:rPr>
            <w:rFonts w:ascii="Helvetica" w:hAnsi="Helvetica"/>
            <w:color w:val="000000" w:themeColor="text1"/>
          </w:rPr>
          <w:t xml:space="preserve"> However, it does play a role in helping children to develop a </w:t>
        </w:r>
      </w:ins>
      <w:ins w:id="155" w:author="RABAGLIATI Hugh" w:date="2016-04-16T21:05:00Z">
        <w:r w:rsidR="00D83313">
          <w:rPr>
            <w:rFonts w:ascii="Helvetica" w:hAnsi="Helvetica"/>
            <w:color w:val="000000" w:themeColor="text1"/>
          </w:rPr>
          <w:t xml:space="preserve">much </w:t>
        </w:r>
      </w:ins>
      <w:ins w:id="156" w:author="RABAGLIATI Hugh" w:date="2016-04-16T20:58:00Z">
        <w:r>
          <w:rPr>
            <w:rFonts w:ascii="Helvetica" w:hAnsi="Helvetica"/>
            <w:color w:val="000000" w:themeColor="text1"/>
          </w:rPr>
          <w:t>more effective form of ambiguity avoidance, pro-active monitoring.</w:t>
        </w:r>
      </w:ins>
      <w:ins w:id="157" w:author="RABAGLIATI Hugh" w:date="2016-04-16T21:05:00Z">
        <w:r w:rsidR="00D83313">
          <w:rPr>
            <w:rFonts w:ascii="Helvetica" w:hAnsi="Helvetica"/>
            <w:color w:val="000000" w:themeColor="text1"/>
          </w:rPr>
          <w:t xml:space="preserve"> </w:t>
        </w:r>
      </w:ins>
      <w:ins w:id="158" w:author="RABAGLIATI Hugh" w:date="2016-04-17T20:38:00Z">
        <w:r w:rsidR="003F2F57">
          <w:rPr>
            <w:rFonts w:ascii="Helvetica" w:hAnsi="Helvetica"/>
            <w:color w:val="000000" w:themeColor="text1"/>
          </w:rPr>
          <w:t xml:space="preserve">Because this </w:t>
        </w:r>
      </w:ins>
      <w:ins w:id="159" w:author="RABAGLIATI Hugh" w:date="2016-04-16T21:05:00Z">
        <w:r w:rsidR="00D83313">
          <w:rPr>
            <w:rFonts w:ascii="Helvetica" w:hAnsi="Helvetica"/>
            <w:color w:val="000000" w:themeColor="text1"/>
          </w:rPr>
          <w:t xml:space="preserve">account </w:t>
        </w:r>
      </w:ins>
      <w:ins w:id="160" w:author="RABAGLIATI Hugh" w:date="2016-04-17T20:38:00Z">
        <w:r w:rsidR="003F2F57">
          <w:rPr>
            <w:rFonts w:ascii="Helvetica" w:hAnsi="Helvetica"/>
            <w:color w:val="000000" w:themeColor="text1"/>
          </w:rPr>
          <w:t xml:space="preserve">assumes that self-monitoring is operative from an early stage, it </w:t>
        </w:r>
      </w:ins>
      <w:ins w:id="161" w:author="RABAGLIATI Hugh" w:date="2016-04-16T21:05:00Z">
        <w:r w:rsidR="00D83313">
          <w:rPr>
            <w:rFonts w:ascii="Helvetica" w:hAnsi="Helvetica"/>
            <w:color w:val="000000" w:themeColor="text1"/>
          </w:rPr>
          <w:t>pre-supposes that</w:t>
        </w:r>
      </w:ins>
      <w:ins w:id="162" w:author="RABAGLIATI Hugh" w:date="2016-04-16T21:06:00Z">
        <w:r w:rsidR="00D83313">
          <w:rPr>
            <w:rFonts w:ascii="Helvetica" w:hAnsi="Helvetica"/>
            <w:color w:val="000000" w:themeColor="text1"/>
          </w:rPr>
          <w:t xml:space="preserve"> </w:t>
        </w:r>
      </w:ins>
      <w:ins w:id="163" w:author="RABAGLIATI Hugh" w:date="2016-04-16T21:05:00Z">
        <w:r w:rsidR="00D83313">
          <w:rPr>
            <w:rFonts w:ascii="Helvetica" w:hAnsi="Helvetica"/>
            <w:color w:val="000000" w:themeColor="text1"/>
          </w:rPr>
          <w:t xml:space="preserve">children </w:t>
        </w:r>
      </w:ins>
      <w:ins w:id="164" w:author="RABAGLIATI Hugh" w:date="2016-04-16T21:07:00Z">
        <w:r w:rsidR="00D83313">
          <w:rPr>
            <w:rFonts w:ascii="Helvetica" w:hAnsi="Helvetica"/>
            <w:color w:val="000000" w:themeColor="text1"/>
          </w:rPr>
          <w:t xml:space="preserve">do </w:t>
        </w:r>
      </w:ins>
      <w:ins w:id="165" w:author="RABAGLIATI Hugh" w:date="2016-04-17T20:38:00Z">
        <w:r w:rsidR="003F2F57">
          <w:rPr>
            <w:rFonts w:ascii="Helvetica" w:hAnsi="Helvetica"/>
            <w:color w:val="000000" w:themeColor="text1"/>
          </w:rPr>
          <w:t xml:space="preserve">always </w:t>
        </w:r>
      </w:ins>
      <w:ins w:id="166" w:author="RABAGLIATI Hugh" w:date="2016-04-16T21:05:00Z">
        <w:r w:rsidR="00D83313">
          <w:rPr>
            <w:rFonts w:ascii="Helvetica" w:hAnsi="Helvetica"/>
            <w:color w:val="000000" w:themeColor="text1"/>
          </w:rPr>
          <w:t xml:space="preserve">intend to </w:t>
        </w:r>
      </w:ins>
      <w:ins w:id="167" w:author="RABAGLIATI Hugh" w:date="2016-04-16T21:06:00Z">
        <w:r w:rsidR="003F2F57">
          <w:rPr>
            <w:rFonts w:ascii="Helvetica" w:hAnsi="Helvetica"/>
            <w:color w:val="000000" w:themeColor="text1"/>
          </w:rPr>
          <w:t>communicate informatively</w:t>
        </w:r>
        <w:r w:rsidR="00D83313">
          <w:rPr>
            <w:rFonts w:ascii="Helvetica" w:hAnsi="Helvetica"/>
            <w:color w:val="000000" w:themeColor="text1"/>
          </w:rPr>
          <w:t xml:space="preserve"> </w:t>
        </w:r>
      </w:ins>
      <w:ins w:id="168" w:author="RABAGLIATI Hugh" w:date="2016-04-17T20:36:00Z">
        <w:r w:rsidR="003F2F57">
          <w:rPr>
            <w:rFonts w:ascii="Helvetica" w:hAnsi="Helvetica"/>
            <w:color w:val="000000" w:themeColor="text1"/>
          </w:rPr>
          <w:t>(</w:t>
        </w:r>
      </w:ins>
      <w:ins w:id="169" w:author="RABAGLIATI Hugh" w:date="2016-04-16T21:07:00Z">
        <w:r w:rsidR="00D83313">
          <w:rPr>
            <w:rFonts w:ascii="Helvetica" w:hAnsi="Helvetica"/>
            <w:color w:val="000000" w:themeColor="text1"/>
          </w:rPr>
          <w:t xml:space="preserve">even if </w:t>
        </w:r>
      </w:ins>
      <w:ins w:id="170" w:author="RABAGLIATI Hugh" w:date="2016-04-17T20:38:00Z">
        <w:r w:rsidR="003F2F57">
          <w:rPr>
            <w:rFonts w:ascii="Helvetica" w:hAnsi="Helvetica"/>
            <w:color w:val="000000" w:themeColor="text1"/>
          </w:rPr>
          <w:t>that intention</w:t>
        </w:r>
      </w:ins>
      <w:ins w:id="171" w:author="RABAGLIATI Hugh" w:date="2016-04-17T20:36:00Z">
        <w:r w:rsidR="003F2F57">
          <w:rPr>
            <w:rFonts w:ascii="Helvetica" w:hAnsi="Helvetica"/>
            <w:color w:val="000000" w:themeColor="text1"/>
          </w:rPr>
          <w:t xml:space="preserve"> is </w:t>
        </w:r>
      </w:ins>
      <w:ins w:id="172" w:author="RABAGLIATI Hugh" w:date="2016-04-17T20:38:00Z">
        <w:r w:rsidR="003F2F57">
          <w:rPr>
            <w:rFonts w:ascii="Helvetica" w:hAnsi="Helvetica"/>
            <w:color w:val="000000" w:themeColor="text1"/>
          </w:rPr>
          <w:t xml:space="preserve">not always matched </w:t>
        </w:r>
      </w:ins>
      <w:ins w:id="173" w:author="RABAGLIATI Hugh" w:date="2016-04-17T20:36:00Z">
        <w:r w:rsidR="003F2F57">
          <w:rPr>
            <w:rFonts w:ascii="Helvetica" w:hAnsi="Helvetica"/>
            <w:color w:val="000000" w:themeColor="text1"/>
          </w:rPr>
          <w:t>by their</w:t>
        </w:r>
      </w:ins>
      <w:ins w:id="174" w:author="RABAGLIATI Hugh" w:date="2016-04-16T21:07:00Z">
        <w:r w:rsidR="00D83313">
          <w:rPr>
            <w:rFonts w:ascii="Helvetica" w:hAnsi="Helvetica"/>
            <w:color w:val="000000" w:themeColor="text1"/>
          </w:rPr>
          <w:t xml:space="preserve"> utterances</w:t>
        </w:r>
      </w:ins>
      <w:ins w:id="175" w:author="RABAGLIATI Hugh" w:date="2016-04-17T20:36:00Z">
        <w:r w:rsidR="003F2F57">
          <w:rPr>
            <w:rFonts w:ascii="Helvetica" w:hAnsi="Helvetica"/>
            <w:color w:val="000000" w:themeColor="text1"/>
          </w:rPr>
          <w:t>)</w:t>
        </w:r>
      </w:ins>
      <w:ins w:id="176" w:author="RABAGLIATI Hugh" w:date="2016-04-16T21:07:00Z">
        <w:r w:rsidR="00D83313">
          <w:rPr>
            <w:rFonts w:ascii="Helvetica" w:hAnsi="Helvetica"/>
            <w:color w:val="000000" w:themeColor="text1"/>
          </w:rPr>
          <w:t xml:space="preserve"> </w:t>
        </w:r>
      </w:ins>
      <w:ins w:id="177" w:author="RABAGLIATI Hugh" w:date="2016-04-16T21:06:00Z">
        <w:r w:rsidR="00D83313">
          <w:rPr>
            <w:rFonts w:ascii="Helvetica" w:hAnsi="Helvetica"/>
            <w:color w:val="000000" w:themeColor="text1"/>
          </w:rPr>
          <w:t xml:space="preserve">which </w:t>
        </w:r>
      </w:ins>
      <w:ins w:id="178" w:author="RABAGLIATI Hugh" w:date="2016-04-16T21:08:00Z">
        <w:r w:rsidR="00D83313">
          <w:rPr>
            <w:rFonts w:ascii="Helvetica" w:hAnsi="Helvetica"/>
            <w:color w:val="000000" w:themeColor="text1"/>
          </w:rPr>
          <w:t xml:space="preserve">is consistent with other work suggesting that children are more informative outside of referential communication tasks </w:t>
        </w:r>
        <w:r w:rsidR="00D83313" w:rsidRPr="00D83313">
          <w:rPr>
            <w:rFonts w:ascii="Helvetica" w:hAnsi="Helvetica"/>
            <w:b/>
            <w:color w:val="000000" w:themeColor="text1"/>
            <w:highlight w:val="yellow"/>
            <w:u w:val="single"/>
            <w:rPrChange w:id="179" w:author="RABAGLIATI Hugh" w:date="2016-04-16T21:08:00Z">
              <w:rPr>
                <w:rFonts w:ascii="Helvetica" w:hAnsi="Helvetica"/>
                <w:color w:val="000000" w:themeColor="text1"/>
              </w:rPr>
            </w:rPrChange>
          </w:rPr>
          <w:t>(REF!!!!)</w:t>
        </w:r>
        <w:r w:rsidR="003F2F57">
          <w:rPr>
            <w:rFonts w:ascii="Helvetica" w:hAnsi="Helvetica"/>
            <w:color w:val="000000" w:themeColor="text1"/>
          </w:rPr>
          <w:t>,</w:t>
        </w:r>
        <w:r w:rsidR="00D83313">
          <w:rPr>
            <w:rFonts w:ascii="Helvetica" w:hAnsi="Helvetica"/>
            <w:color w:val="000000" w:themeColor="text1"/>
          </w:rPr>
          <w:t xml:space="preserve"> </w:t>
        </w:r>
      </w:ins>
      <w:ins w:id="180" w:author="RABAGLIATI Hugh" w:date="2016-04-17T20:39:00Z">
        <w:r w:rsidR="003F2F57">
          <w:rPr>
            <w:rFonts w:ascii="Helvetica" w:hAnsi="Helvetica"/>
            <w:color w:val="000000" w:themeColor="text1"/>
          </w:rPr>
          <w:t xml:space="preserve">and </w:t>
        </w:r>
      </w:ins>
      <w:ins w:id="181" w:author="RABAGLIATI Hugh" w:date="2016-04-16T21:09:00Z">
        <w:r w:rsidR="00D83313">
          <w:rPr>
            <w:rFonts w:ascii="Helvetica" w:hAnsi="Helvetica"/>
            <w:color w:val="000000" w:themeColor="text1"/>
          </w:rPr>
          <w:t xml:space="preserve">with the idea that </w:t>
        </w:r>
      </w:ins>
      <w:del w:id="182" w:author="RABAGLIATI Hugh" w:date="2016-04-16T21:09:00Z">
        <w:r w:rsidR="00072D14" w:rsidRPr="00B27EA7" w:rsidDel="00D83313">
          <w:rPr>
            <w:rFonts w:ascii="Helvetica" w:hAnsi="Helvetica"/>
            <w:color w:val="000000" w:themeColor="text1"/>
          </w:rPr>
          <w:delText xml:space="preserve"> Under the account, </w:delText>
        </w:r>
      </w:del>
      <w:r w:rsidR="00072D14" w:rsidRPr="00B27EA7">
        <w:rPr>
          <w:rFonts w:ascii="Helvetica" w:hAnsi="Helvetica"/>
          <w:color w:val="000000" w:themeColor="text1"/>
        </w:rPr>
        <w:t xml:space="preserve">improvements to referential communication skills </w:t>
      </w:r>
      <w:del w:id="183" w:author="RABAGLIATI Hugh" w:date="2016-04-16T20:42:00Z">
        <w:r w:rsidR="00072D14" w:rsidRPr="00B27EA7" w:rsidDel="00FE1797">
          <w:rPr>
            <w:rFonts w:ascii="Helvetica" w:hAnsi="Helvetica"/>
            <w:color w:val="000000" w:themeColor="text1"/>
          </w:rPr>
          <w:delText xml:space="preserve">are not importantly affected by </w:delText>
        </w:r>
      </w:del>
      <w:ins w:id="184" w:author="RABAGLIATI Hugh" w:date="2016-04-16T20:42:00Z">
        <w:r w:rsidR="00FE1797">
          <w:rPr>
            <w:rFonts w:ascii="Helvetica" w:hAnsi="Helvetica"/>
            <w:color w:val="000000" w:themeColor="text1"/>
          </w:rPr>
          <w:t xml:space="preserve">can occur without major </w:t>
        </w:r>
      </w:ins>
      <w:r w:rsidR="00072D14" w:rsidRPr="00B27EA7">
        <w:rPr>
          <w:rFonts w:ascii="Helvetica" w:hAnsi="Helvetica"/>
          <w:color w:val="000000" w:themeColor="text1"/>
        </w:rPr>
        <w:t>changes to theory of mind skills or egocentricity</w:t>
      </w:r>
      <w:del w:id="185" w:author="RABAGLIATI Hugh" w:date="2016-04-17T20:39:00Z">
        <w:r w:rsidR="00072D14" w:rsidRPr="00B27EA7" w:rsidDel="003F2F57">
          <w:rPr>
            <w:rFonts w:ascii="Helvetica" w:hAnsi="Helvetica"/>
            <w:color w:val="000000" w:themeColor="text1"/>
          </w:rPr>
          <w:delText>, in keeping with the empirical evidence</w:delText>
        </w:r>
      </w:del>
      <w:r w:rsidR="00072D14" w:rsidRPr="00B27EA7">
        <w:rPr>
          <w:rFonts w:ascii="Helvetica" w:hAnsi="Helvetica"/>
          <w:color w:val="000000" w:themeColor="text1"/>
        </w:rPr>
        <w:t xml:space="preserve"> (</w:t>
      </w:r>
      <w:proofErr w:type="spellStart"/>
      <w:r w:rsidR="00072D14" w:rsidRPr="00B27EA7">
        <w:rPr>
          <w:rFonts w:ascii="Helvetica" w:hAnsi="Helvetica"/>
          <w:color w:val="000000" w:themeColor="text1"/>
        </w:rPr>
        <w:t>Fukumura</w:t>
      </w:r>
      <w:proofErr w:type="spellEnd"/>
      <w:r w:rsidR="00072D14" w:rsidRPr="00B27EA7">
        <w:rPr>
          <w:rFonts w:ascii="Helvetica" w:hAnsi="Helvetica"/>
          <w:color w:val="000000" w:themeColor="text1"/>
        </w:rPr>
        <w:t xml:space="preserve">, 2015; </w:t>
      </w:r>
      <w:proofErr w:type="spellStart"/>
      <w:r w:rsidR="00072D14" w:rsidRPr="00B27EA7">
        <w:rPr>
          <w:rFonts w:ascii="Helvetica" w:hAnsi="Helvetica"/>
          <w:color w:val="000000" w:themeColor="text1"/>
        </w:rPr>
        <w:t>Glucksberg</w:t>
      </w:r>
      <w:proofErr w:type="spellEnd"/>
      <w:r w:rsidR="00072D14" w:rsidRPr="00B27EA7">
        <w:rPr>
          <w:rFonts w:ascii="Helvetica" w:hAnsi="Helvetica"/>
          <w:color w:val="000000" w:themeColor="text1"/>
        </w:rPr>
        <w:t xml:space="preserve"> et al., 1975). </w:t>
      </w:r>
      <w:del w:id="186" w:author="RABAGLIATI Hugh" w:date="2016-04-16T20:42:00Z">
        <w:r w:rsidR="00072D14" w:rsidRPr="00B27EA7" w:rsidDel="00FE1797">
          <w:rPr>
            <w:rFonts w:ascii="Helvetica" w:hAnsi="Helvetica"/>
            <w:color w:val="000000" w:themeColor="text1"/>
          </w:rPr>
          <w:delText xml:space="preserve">The </w:delText>
        </w:r>
      </w:del>
      <w:ins w:id="187" w:author="RABAGLIATI Hugh" w:date="2016-04-16T21:09:00Z">
        <w:r w:rsidR="00D83313">
          <w:rPr>
            <w:rFonts w:ascii="Helvetica" w:hAnsi="Helvetica"/>
            <w:color w:val="000000" w:themeColor="text1"/>
          </w:rPr>
          <w:t>The account also assumes that multiple different skills are involved in the process of referential development</w:t>
        </w:r>
      </w:ins>
      <w:del w:id="188" w:author="RABAGLIATI Hugh" w:date="2016-04-16T21:10:00Z">
        <w:r w:rsidR="00072D14" w:rsidRPr="00B27EA7" w:rsidDel="00D83313">
          <w:rPr>
            <w:rFonts w:ascii="Helvetica" w:hAnsi="Helvetica"/>
            <w:color w:val="000000" w:themeColor="text1"/>
          </w:rPr>
          <w:delText>account is multi-componential</w:delText>
        </w:r>
      </w:del>
      <w:r w:rsidR="00072D14" w:rsidRPr="00B27EA7">
        <w:rPr>
          <w:rFonts w:ascii="Helvetica" w:hAnsi="Helvetica"/>
          <w:color w:val="000000" w:themeColor="text1"/>
        </w:rPr>
        <w:t xml:space="preserve">, like </w:t>
      </w:r>
      <w:proofErr w:type="spellStart"/>
      <w:r w:rsidR="00072D14" w:rsidRPr="00B27EA7">
        <w:rPr>
          <w:rFonts w:ascii="Helvetica" w:hAnsi="Helvetica"/>
          <w:color w:val="000000" w:themeColor="text1"/>
        </w:rPr>
        <w:t>Sonnenschein</w:t>
      </w:r>
      <w:proofErr w:type="spellEnd"/>
      <w:r w:rsidR="00072D14" w:rsidRPr="00B27EA7">
        <w:rPr>
          <w:rFonts w:ascii="Helvetica" w:hAnsi="Helvetica"/>
          <w:color w:val="000000" w:themeColor="text1"/>
        </w:rPr>
        <w:t xml:space="preserve"> and Whitehurst's "</w:t>
      </w:r>
      <w:r w:rsidR="003B1CDF">
        <w:rPr>
          <w:rFonts w:ascii="Helvetica" w:hAnsi="Helvetica"/>
          <w:color w:val="000000" w:themeColor="text1"/>
        </w:rPr>
        <w:t>hierarchy</w:t>
      </w:r>
      <w:r w:rsidR="003B1CDF" w:rsidRPr="00B27EA7">
        <w:rPr>
          <w:rFonts w:ascii="Helvetica" w:hAnsi="Helvetica"/>
          <w:color w:val="000000" w:themeColor="text1"/>
        </w:rPr>
        <w:t xml:space="preserve"> </w:t>
      </w:r>
      <w:r w:rsidR="00072D14" w:rsidRPr="00B27EA7">
        <w:rPr>
          <w:rFonts w:ascii="Helvetica" w:hAnsi="Helvetica"/>
          <w:color w:val="000000" w:themeColor="text1"/>
        </w:rPr>
        <w:t>of skills" approach to referential communication (</w:t>
      </w:r>
      <w:proofErr w:type="spellStart"/>
      <w:r w:rsidR="00072D14" w:rsidRPr="00B27EA7">
        <w:rPr>
          <w:rFonts w:ascii="Helvetica" w:hAnsi="Helvetica"/>
          <w:color w:val="000000" w:themeColor="text1"/>
        </w:rPr>
        <w:t>Sonnenschein</w:t>
      </w:r>
      <w:proofErr w:type="spellEnd"/>
      <w:r w:rsidR="00072D14" w:rsidRPr="00B27EA7">
        <w:rPr>
          <w:rFonts w:ascii="Helvetica" w:hAnsi="Helvetica"/>
          <w:color w:val="000000" w:themeColor="text1"/>
        </w:rPr>
        <w:t xml:space="preserve"> &amp; Whitehurst, 1984), but is focused on multiple different moment-by-moment language production processes, rather than broader heuristics about how communication should proceed. </w:t>
      </w:r>
      <w:del w:id="189" w:author="RABAGLIATI Hugh" w:date="2016-04-16T21:10:00Z">
        <w:r w:rsidR="00072D14" w:rsidRPr="00B27EA7" w:rsidDel="00D83313">
          <w:rPr>
            <w:rFonts w:ascii="Helvetica" w:hAnsi="Helvetica"/>
            <w:color w:val="000000" w:themeColor="text1"/>
          </w:rPr>
          <w:delText xml:space="preserve">Like </w:delText>
        </w:r>
      </w:del>
      <w:ins w:id="190" w:author="RABAGLIATI Hugh" w:date="2016-04-16T21:10:00Z">
        <w:r w:rsidR="00D83313">
          <w:rPr>
            <w:rFonts w:ascii="Helvetica" w:hAnsi="Helvetica"/>
            <w:color w:val="000000" w:themeColor="text1"/>
          </w:rPr>
          <w:t>However the account does contrast with</w:t>
        </w:r>
        <w:r w:rsidR="00D83313" w:rsidRPr="00B27EA7">
          <w:rPr>
            <w:rFonts w:ascii="Helvetica" w:hAnsi="Helvetica"/>
            <w:color w:val="000000" w:themeColor="text1"/>
          </w:rPr>
          <w:t xml:space="preserve"> </w:t>
        </w:r>
      </w:ins>
      <w:r w:rsidR="00072D14" w:rsidRPr="00B27EA7">
        <w:rPr>
          <w:rFonts w:ascii="Helvetica" w:hAnsi="Helvetica"/>
          <w:color w:val="000000" w:themeColor="text1"/>
        </w:rPr>
        <w:t>other proposals</w:t>
      </w:r>
      <w:ins w:id="191" w:author="RABAGLIATI Hugh" w:date="2016-04-16T21:10:00Z">
        <w:r w:rsidR="00D83313">
          <w:rPr>
            <w:rFonts w:ascii="Helvetica" w:hAnsi="Helvetica"/>
            <w:color w:val="000000" w:themeColor="text1"/>
          </w:rPr>
          <w:t xml:space="preserve"> in which children mainly learn from feedback that is other-generated rather than self-generated</w:t>
        </w:r>
      </w:ins>
      <w:del w:id="192" w:author="RABAGLIATI Hugh" w:date="2016-04-16T21:10:00Z">
        <w:r w:rsidR="00072D14" w:rsidRPr="00B27EA7" w:rsidDel="00D83313">
          <w:rPr>
            <w:rFonts w:ascii="Helvetica" w:hAnsi="Helvetica"/>
            <w:color w:val="000000" w:themeColor="text1"/>
          </w:rPr>
          <w:delText>,</w:delText>
        </w:r>
      </w:del>
      <w:del w:id="193" w:author="RABAGLIATI Hugh" w:date="2016-04-16T21:11:00Z">
        <w:r w:rsidR="00072D14" w:rsidRPr="00B27EA7" w:rsidDel="00D83313">
          <w:rPr>
            <w:rFonts w:ascii="Helvetica" w:hAnsi="Helvetica"/>
            <w:color w:val="000000" w:themeColor="text1"/>
          </w:rPr>
          <w:delText xml:space="preserve"> this account suggests that children might learn from feedback</w:delText>
        </w:r>
      </w:del>
      <w:r w:rsidR="00072D14" w:rsidRPr="00B27EA7">
        <w:rPr>
          <w:rFonts w:ascii="Helvetica" w:hAnsi="Helvetica"/>
          <w:color w:val="000000" w:themeColor="text1"/>
        </w:rPr>
        <w:t xml:space="preserve"> (Matthews et al., 2007)</w:t>
      </w:r>
      <w:ins w:id="194" w:author="RABAGLIATI Hugh" w:date="2016-04-16T21:11:00Z">
        <w:r w:rsidR="00D83313">
          <w:rPr>
            <w:rFonts w:ascii="Helvetica" w:hAnsi="Helvetica"/>
            <w:color w:val="000000" w:themeColor="text1"/>
          </w:rPr>
          <w:t>.</w:t>
        </w:r>
      </w:ins>
      <w:del w:id="195" w:author="RABAGLIATI Hugh" w:date="2016-04-16T21:11:00Z">
        <w:r w:rsidR="00072D14" w:rsidRPr="00B27EA7" w:rsidDel="00D83313">
          <w:rPr>
            <w:rFonts w:ascii="Helvetica" w:hAnsi="Helvetica"/>
            <w:color w:val="000000" w:themeColor="text1"/>
          </w:rPr>
          <w:delText>,</w:delText>
        </w:r>
      </w:del>
      <w:r w:rsidR="00072D14" w:rsidRPr="00B27EA7">
        <w:rPr>
          <w:rFonts w:ascii="Helvetica" w:hAnsi="Helvetica"/>
          <w:color w:val="000000" w:themeColor="text1"/>
        </w:rPr>
        <w:t xml:space="preserve"> </w:t>
      </w:r>
      <w:del w:id="196" w:author="RABAGLIATI Hugh" w:date="2016-04-16T21:11:00Z">
        <w:r w:rsidR="00072D14" w:rsidRPr="00B27EA7" w:rsidDel="00D83313">
          <w:rPr>
            <w:rFonts w:ascii="Helvetica" w:hAnsi="Helvetica"/>
            <w:color w:val="000000" w:themeColor="text1"/>
          </w:rPr>
          <w:delText>but in this case the feedback is self-generated: B</w:delText>
        </w:r>
      </w:del>
      <w:ins w:id="197" w:author="RABAGLIATI Hugh" w:date="2016-04-16T21:11:00Z">
        <w:r w:rsidR="00D83313">
          <w:rPr>
            <w:rFonts w:ascii="Helvetica" w:hAnsi="Helvetica"/>
            <w:color w:val="000000" w:themeColor="text1"/>
          </w:rPr>
          <w:t>In particular, this account predicts that b</w:t>
        </w:r>
      </w:ins>
      <w:r w:rsidR="00072D14" w:rsidRPr="00B27EA7">
        <w:rPr>
          <w:rFonts w:ascii="Helvetica" w:hAnsi="Helvetica"/>
          <w:color w:val="000000" w:themeColor="text1"/>
        </w:rPr>
        <w:t xml:space="preserve">y monitoring their own speech, children can </w:t>
      </w:r>
      <w:proofErr w:type="spellStart"/>
      <w:r w:rsidR="00072D14" w:rsidRPr="00B27EA7">
        <w:rPr>
          <w:rFonts w:ascii="Helvetica" w:hAnsi="Helvetica"/>
          <w:color w:val="000000" w:themeColor="text1"/>
        </w:rPr>
        <w:t>recognise</w:t>
      </w:r>
      <w:proofErr w:type="spellEnd"/>
      <w:r w:rsidR="00072D14" w:rsidRPr="00B27EA7">
        <w:rPr>
          <w:rFonts w:ascii="Helvetica" w:hAnsi="Helvetica"/>
          <w:color w:val="000000" w:themeColor="text1"/>
        </w:rPr>
        <w:t xml:space="preserve"> when they have said something uninformative, and can gradually adjust their production procedures to minimize these errors in the future</w:t>
      </w:r>
      <w:ins w:id="198" w:author="RABAGLIATI Hugh" w:date="2016-04-16T21:11:00Z">
        <w:r w:rsidR="00D83313">
          <w:rPr>
            <w:rFonts w:ascii="Helvetica" w:hAnsi="Helvetica"/>
            <w:color w:val="000000" w:themeColor="text1"/>
          </w:rPr>
          <w:t>, while staying silent on any role for other care-givers</w:t>
        </w:r>
      </w:ins>
      <w:r w:rsidR="00072D14" w:rsidRPr="00B27EA7">
        <w:rPr>
          <w:rFonts w:ascii="Helvetica" w:hAnsi="Helvetica"/>
          <w:color w:val="000000" w:themeColor="text1"/>
        </w:rPr>
        <w:t xml:space="preserve">. Finally, the account can admit a role for executive functions (Nilsen &amp; Graham, 2009; Nilsen et al., 2013, 2015), for instance in inhibiting the child from impulsively producing </w:t>
      </w:r>
      <w:r w:rsidR="00072D14" w:rsidRPr="00B27EA7">
        <w:rPr>
          <w:rFonts w:ascii="Helvetica" w:hAnsi="Helvetica"/>
          <w:color w:val="000000" w:themeColor="text1"/>
        </w:rPr>
        <w:lastRenderedPageBreak/>
        <w:t>an uninformative description before formulating an informative one, or in being mindful to scan for potential ambiguity before speaking. However</w:t>
      </w:r>
      <w:ins w:id="199" w:author="RABAGLIATI Hugh" w:date="2016-04-17T20:41:00Z">
        <w:r w:rsidR="00355FAF">
          <w:rPr>
            <w:rFonts w:ascii="Helvetica" w:hAnsi="Helvetica"/>
            <w:color w:val="000000" w:themeColor="text1"/>
          </w:rPr>
          <w:t>,</w:t>
        </w:r>
      </w:ins>
      <w:r w:rsidR="00072D14" w:rsidRPr="00B27EA7">
        <w:rPr>
          <w:rFonts w:ascii="Helvetica" w:hAnsi="Helvetica"/>
          <w:color w:val="000000" w:themeColor="text1"/>
        </w:rPr>
        <w:t xml:space="preserve"> the account also assumes that the development of referential skill involves the creation of domain-specific language production procedures (e.g., for encoding a scene in terms of its component lexical entries), and is not simply a result of domain-general improvements in executive functions.</w:t>
      </w:r>
    </w:p>
    <w:p w14:paraId="5AC14CC1" w14:textId="330420BF" w:rsidR="000D1F6F" w:rsidRPr="00B27EA7" w:rsidDel="00D354DA" w:rsidRDefault="00072D14" w:rsidP="00B27EA7">
      <w:pPr>
        <w:spacing w:line="480" w:lineRule="auto"/>
        <w:jc w:val="both"/>
        <w:rPr>
          <w:rFonts w:ascii="Helvetica" w:hAnsi="Helvetica"/>
          <w:color w:val="000000" w:themeColor="text1"/>
        </w:rPr>
      </w:pPr>
      <w:moveFromRangeStart w:id="200" w:author="RABAGLIATI Hugh" w:date="2016-04-16T20:54:00Z" w:name="move448603386"/>
      <w:moveFrom w:id="201" w:author="RABAGLIATI Hugh" w:date="2016-04-16T20:54:00Z">
        <w:r w:rsidRPr="00B27EA7" w:rsidDel="00D354DA">
          <w:rPr>
            <w:rFonts w:ascii="Helvetica" w:hAnsi="Helvetica"/>
            <w:color w:val="000000" w:themeColor="text1"/>
          </w:rPr>
          <w:t xml:space="preserve">One question that is raised by this account is why, if children are generating an error signal when they produce uninformative descriptions, they do such a limited job of subsequently using that error signal to avoid further ambiguity, especially as found in Experiment 3. The effect of self monitoring on children's subsequent production was certainly unexpectedly small in that experiment, but just because an error signal is generated, this does not mean that is must be immediately used. For instance, children could use that signal to marginally optimize their language production architecture, but not use it in the moment. And consistent with children's failure to immediately incorporate self monitoring into their production plans, adults sometimes appear to do something similar: Ferreira et al (2005) show that while adults did provide evidence of using this type of monitoring, they also provided evidence that they frequently ignored its signal. In particular, while adults are more likely to produce informative names for target pictures preceded by linguistically ambiguous foils (e.g., naming a baseball bat after naming an animal bat), Ferreira et al found that the adults still produced uninformative descriptions on over 35% of trials. That is to say, on more than one third of trials, the adult would name a picture as a </w:t>
        </w:r>
        <w:r w:rsidRPr="00B27EA7" w:rsidDel="00D354DA">
          <w:rPr>
            <w:rFonts w:ascii="Helvetica" w:hAnsi="Helvetica"/>
            <w:i/>
            <w:color w:val="000000" w:themeColor="text1"/>
          </w:rPr>
          <w:t>bat</w:t>
        </w:r>
        <w:r w:rsidRPr="00B27EA7" w:rsidDel="00D354DA">
          <w:rPr>
            <w:rFonts w:ascii="Helvetica" w:hAnsi="Helvetica"/>
            <w:color w:val="000000" w:themeColor="text1"/>
          </w:rPr>
          <w:t xml:space="preserve">, having just named another picture as a </w:t>
        </w:r>
        <w:r w:rsidRPr="00B27EA7" w:rsidDel="00D354DA">
          <w:rPr>
            <w:rFonts w:ascii="Helvetica" w:hAnsi="Helvetica"/>
            <w:i/>
            <w:color w:val="000000" w:themeColor="text1"/>
          </w:rPr>
          <w:t>bat</w:t>
        </w:r>
        <w:r w:rsidRPr="00B27EA7" w:rsidDel="00D354DA">
          <w:rPr>
            <w:rFonts w:ascii="Helvetica" w:hAnsi="Helvetica"/>
            <w:color w:val="000000" w:themeColor="text1"/>
          </w:rPr>
          <w:t>. This behavior is similar in kind, though not degree, to the behavior of the children in this study. In sum, given that adults are themselves limited at using self monitoring to generate more informative utterances, it seems less surprisng that children also struggle to do this.</w:t>
        </w:r>
      </w:moveFrom>
    </w:p>
    <w:moveFromRangeEnd w:id="200"/>
    <w:p w14:paraId="44AA810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idea that children might learn to do pro-active monitoring through self monitoring can be tested in multiple different ways. For example, longitudinal studies could assess the relationship between how children monitor their own productions and subsequent changes in how they pro-actively monitor for ambiguity before speaking. Work could also examine whether children can learn to monitor for different types of ambiguity: Since we have argued that children </w:t>
      </w:r>
      <w:r w:rsidRPr="00B27EA7">
        <w:rPr>
          <w:rFonts w:ascii="Helvetica" w:hAnsi="Helvetica"/>
          <w:i/>
          <w:color w:val="000000" w:themeColor="text1"/>
        </w:rPr>
        <w:t>learn</w:t>
      </w:r>
      <w:r w:rsidRPr="00B27EA7">
        <w:rPr>
          <w:rFonts w:ascii="Helvetica" w:hAnsi="Helvetica"/>
          <w:color w:val="000000" w:themeColor="text1"/>
        </w:rPr>
        <w:t xml:space="preserve"> to monitor for ambiguity at the level of word meanings, this implies that they could also learn to monitor for ambiguity at different levels of representation, whether that be through consistently encountering ambiguity created by similar visual forms or linguistic ambiguity caused by phonological overlap (i.e., Ferreira et </w:t>
      </w:r>
      <w:proofErr w:type="spellStart"/>
      <w:r w:rsidRPr="00B27EA7">
        <w:rPr>
          <w:rFonts w:ascii="Helvetica" w:hAnsi="Helvetica"/>
          <w:color w:val="000000" w:themeColor="text1"/>
        </w:rPr>
        <w:t>al's</w:t>
      </w:r>
      <w:proofErr w:type="spellEnd"/>
      <w:r w:rsidRPr="00B27EA7">
        <w:rPr>
          <w:rFonts w:ascii="Helvetica" w:hAnsi="Helvetica"/>
          <w:color w:val="000000" w:themeColor="text1"/>
        </w:rPr>
        <w:t xml:space="preserve"> linguistic ambiguities).</w:t>
      </w:r>
    </w:p>
    <w:p w14:paraId="5C2589A4" w14:textId="7891DAB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end by noting some of the limitations of this study. First, our referential communication task was stripped down: while participants described pictures to the experimenter, they never received anything other than positive feedback on their utterances, and never had to interpret other people's utterances. While these characteristics do not impact on our major conclusions, it could be that children might have shown better performance in a more ecologically rich task (although note that Ferreira et al. 2005 found that adults were </w:t>
      </w:r>
      <w:r w:rsidRPr="00B27EA7">
        <w:rPr>
          <w:rFonts w:ascii="Helvetica" w:hAnsi="Helvetica"/>
          <w:color w:val="000000" w:themeColor="text1"/>
        </w:rPr>
        <w:lastRenderedPageBreak/>
        <w:t xml:space="preserve">just as likely to produce informative descriptions without a partner, suggesting that </w:t>
      </w:r>
      <w:ins w:id="202" w:author="RABAGLIATI Hugh" w:date="2016-04-16T21:40:00Z">
        <w:r w:rsidR="00791E85">
          <w:rPr>
            <w:rFonts w:ascii="Helvetica" w:hAnsi="Helvetica"/>
            <w:color w:val="000000" w:themeColor="text1"/>
          </w:rPr>
          <w:t xml:space="preserve">adult-like </w:t>
        </w:r>
      </w:ins>
      <w:r w:rsidRPr="00B27EA7">
        <w:rPr>
          <w:rFonts w:ascii="Helvetica" w:hAnsi="Helvetica"/>
          <w:color w:val="000000" w:themeColor="text1"/>
        </w:rPr>
        <w:t>informative communication is somewhat automatized). Second, our visual scenes were perhaps more visually complex than those used in many tasks: non-linguistic ambiguities were created by pairing quite different instances of each kind (see Figure 1), while previous work has often used target-foil pairs that differ on only one or perhaps two dimensions (e.g., small and large versions of the same car). Although greater ecological validity may seem an advantage, it could be the case that if we had used more constrained conditions then children may have been better able to monitor for and describe ambiguity, which might perhaps have provided more statistical power.</w:t>
      </w:r>
    </w:p>
    <w:p w14:paraId="271E4214" w14:textId="00B7DBB4" w:rsidR="000D1F6F" w:rsidRDefault="00D35015" w:rsidP="00B27EA7">
      <w:pPr>
        <w:spacing w:line="480" w:lineRule="auto"/>
        <w:jc w:val="both"/>
        <w:rPr>
          <w:rFonts w:ascii="Helvetica" w:hAnsi="Helvetica"/>
          <w:color w:val="000000" w:themeColor="text1"/>
        </w:rPr>
      </w:pPr>
      <w:r>
        <w:rPr>
          <w:rFonts w:ascii="Helvetica" w:hAnsi="Helvetica"/>
          <w:color w:val="000000" w:themeColor="text1"/>
        </w:rPr>
        <w:t>But even with</w:t>
      </w:r>
      <w:r w:rsidR="00072D14" w:rsidRPr="00B27EA7">
        <w:rPr>
          <w:rFonts w:ascii="Helvetica" w:hAnsi="Helvetica"/>
          <w:color w:val="000000" w:themeColor="text1"/>
        </w:rPr>
        <w:t xml:space="preserve"> these limitations, our studies suggest a number of concrete conclusions concerning children's and adult's referential communication. They conclusively show how adults pro-actively monitor for non-linguistic, but not linguistic, ambiguity. They demonstrate how children rarely perform this type of monitoring, yet also show that, when they do, they tend to produce informative utterances. And they show how children re-interpret their own utterances and match them against the world, providing evidence for a self-guided learning mechanism through which children could master the skills necessary to communicate informatively.</w:t>
      </w:r>
    </w:p>
    <w:p w14:paraId="0E724674" w14:textId="77777777" w:rsidR="00D43905" w:rsidRDefault="00D43905" w:rsidP="00B27EA7">
      <w:pPr>
        <w:spacing w:line="480" w:lineRule="auto"/>
        <w:jc w:val="both"/>
        <w:rPr>
          <w:ins w:id="203" w:author="RABAGLIATI Hugh" w:date="2016-04-17T20:43:00Z"/>
          <w:rFonts w:ascii="Helvetica" w:hAnsi="Helvetica"/>
          <w:color w:val="000000" w:themeColor="text1"/>
        </w:rPr>
      </w:pPr>
    </w:p>
    <w:p w14:paraId="47D82F3F" w14:textId="77777777" w:rsidR="00355FAF" w:rsidRDefault="00355FAF" w:rsidP="00B27EA7">
      <w:pPr>
        <w:spacing w:line="480" w:lineRule="auto"/>
        <w:jc w:val="both"/>
        <w:rPr>
          <w:ins w:id="204" w:author="RABAGLIATI Hugh" w:date="2016-04-17T20:43:00Z"/>
          <w:rFonts w:ascii="Helvetica" w:hAnsi="Helvetica"/>
          <w:color w:val="000000" w:themeColor="text1"/>
        </w:rPr>
      </w:pPr>
    </w:p>
    <w:p w14:paraId="6533A33F" w14:textId="77777777" w:rsidR="00355FAF" w:rsidRDefault="00355FAF" w:rsidP="00B27EA7">
      <w:pPr>
        <w:spacing w:line="480" w:lineRule="auto"/>
        <w:jc w:val="both"/>
        <w:rPr>
          <w:ins w:id="205" w:author="RABAGLIATI Hugh" w:date="2016-04-17T20:43:00Z"/>
          <w:rFonts w:ascii="Helvetica" w:hAnsi="Helvetica"/>
          <w:color w:val="000000" w:themeColor="text1"/>
        </w:rPr>
      </w:pPr>
    </w:p>
    <w:p w14:paraId="090A968F" w14:textId="763EAA49" w:rsidR="00355FAF" w:rsidRDefault="00355FAF">
      <w:pPr>
        <w:spacing w:before="0" w:after="200"/>
        <w:rPr>
          <w:ins w:id="206" w:author="RABAGLIATI Hugh" w:date="2016-04-17T20:43:00Z"/>
          <w:rFonts w:ascii="Helvetica" w:hAnsi="Helvetica"/>
          <w:color w:val="000000" w:themeColor="text1"/>
        </w:rPr>
      </w:pPr>
      <w:ins w:id="207" w:author="RABAGLIATI Hugh" w:date="2016-04-17T20:43:00Z">
        <w:r>
          <w:rPr>
            <w:rFonts w:ascii="Helvetica" w:hAnsi="Helvetica"/>
            <w:color w:val="000000" w:themeColor="text1"/>
          </w:rPr>
          <w:br w:type="page"/>
        </w:r>
      </w:ins>
    </w:p>
    <w:p w14:paraId="5D17B784" w14:textId="77777777" w:rsidR="00355FAF" w:rsidRDefault="00355FAF" w:rsidP="00B27EA7">
      <w:pPr>
        <w:spacing w:line="480" w:lineRule="auto"/>
        <w:jc w:val="both"/>
        <w:rPr>
          <w:rFonts w:ascii="Helvetica" w:hAnsi="Helvetica"/>
          <w:color w:val="000000" w:themeColor="text1"/>
        </w:rPr>
      </w:pPr>
      <w:bookmarkStart w:id="208" w:name="_GoBack"/>
      <w:bookmarkEnd w:id="208"/>
    </w:p>
    <w:p w14:paraId="510593CD" w14:textId="599FE24F" w:rsidR="00D43905" w:rsidRDefault="00D43905" w:rsidP="00B27EA7">
      <w:pPr>
        <w:spacing w:line="480" w:lineRule="auto"/>
        <w:jc w:val="both"/>
        <w:rPr>
          <w:rFonts w:ascii="Helvetica" w:hAnsi="Helvetica"/>
          <w:b/>
          <w:color w:val="000000" w:themeColor="text1"/>
        </w:rPr>
      </w:pPr>
      <w:r>
        <w:rPr>
          <w:rFonts w:ascii="Helvetica" w:hAnsi="Helvetica"/>
          <w:b/>
          <w:color w:val="000000" w:themeColor="text1"/>
        </w:rPr>
        <w:t>Acknowledgments</w:t>
      </w:r>
    </w:p>
    <w:p w14:paraId="5E03FA22" w14:textId="39A699A9" w:rsidR="00D43905" w:rsidRPr="00D43905" w:rsidRDefault="00D43905" w:rsidP="00B27EA7">
      <w:pPr>
        <w:spacing w:line="480" w:lineRule="auto"/>
        <w:jc w:val="both"/>
        <w:rPr>
          <w:rFonts w:ascii="Helvetica" w:hAnsi="Helvetica"/>
          <w:color w:val="000000" w:themeColor="text1"/>
        </w:rPr>
      </w:pPr>
      <w:r>
        <w:rPr>
          <w:rFonts w:ascii="Helvetica" w:hAnsi="Helvetica"/>
          <w:color w:val="000000" w:themeColor="text1"/>
        </w:rPr>
        <w:t xml:space="preserve">Many thanks to </w:t>
      </w:r>
      <w:proofErr w:type="spellStart"/>
      <w:r>
        <w:rPr>
          <w:rFonts w:ascii="Helvetica" w:hAnsi="Helvetica"/>
          <w:color w:val="000000" w:themeColor="text1"/>
        </w:rPr>
        <w:t>Darja</w:t>
      </w:r>
      <w:proofErr w:type="spellEnd"/>
      <w:r>
        <w:rPr>
          <w:rFonts w:ascii="Helvetica" w:hAnsi="Helvetica"/>
          <w:color w:val="000000" w:themeColor="text1"/>
        </w:rPr>
        <w:t xml:space="preserve"> </w:t>
      </w:r>
      <w:proofErr w:type="spellStart"/>
      <w:r>
        <w:rPr>
          <w:rFonts w:ascii="Helvetica" w:hAnsi="Helvetica"/>
          <w:color w:val="000000" w:themeColor="text1"/>
        </w:rPr>
        <w:t>Dobermann</w:t>
      </w:r>
      <w:proofErr w:type="spellEnd"/>
      <w:r>
        <w:rPr>
          <w:rFonts w:ascii="Helvetica" w:hAnsi="Helvetica"/>
          <w:color w:val="000000" w:themeColor="text1"/>
        </w:rPr>
        <w:t xml:space="preserve">, </w:t>
      </w:r>
      <w:proofErr w:type="spellStart"/>
      <w:r>
        <w:rPr>
          <w:rFonts w:ascii="Helvetica" w:hAnsi="Helvetica"/>
          <w:color w:val="000000" w:themeColor="text1"/>
        </w:rPr>
        <w:t>Josefin</w:t>
      </w:r>
      <w:proofErr w:type="spellEnd"/>
      <w:r>
        <w:rPr>
          <w:rFonts w:ascii="Helvetica" w:hAnsi="Helvetica"/>
          <w:color w:val="000000" w:themeColor="text1"/>
        </w:rPr>
        <w:t xml:space="preserve"> Nilsson and Kerry </w:t>
      </w:r>
      <w:proofErr w:type="spellStart"/>
      <w:r>
        <w:rPr>
          <w:rFonts w:ascii="Helvetica" w:hAnsi="Helvetica"/>
          <w:color w:val="000000" w:themeColor="text1"/>
        </w:rPr>
        <w:t>Catto</w:t>
      </w:r>
      <w:proofErr w:type="spellEnd"/>
      <w:r>
        <w:rPr>
          <w:rFonts w:ascii="Helvetica" w:hAnsi="Helvetica"/>
          <w:color w:val="000000" w:themeColor="text1"/>
        </w:rPr>
        <w:t xml:space="preserve"> for help with data collection. This work was supported by grants from the ESRC (ES/L01064X/1) and the </w:t>
      </w:r>
      <w:proofErr w:type="spellStart"/>
      <w:r>
        <w:rPr>
          <w:rFonts w:ascii="Helvetica" w:hAnsi="Helvetica"/>
          <w:color w:val="000000" w:themeColor="text1"/>
        </w:rPr>
        <w:t>Leverhulme</w:t>
      </w:r>
      <w:proofErr w:type="spellEnd"/>
      <w:r>
        <w:rPr>
          <w:rFonts w:ascii="Helvetica" w:hAnsi="Helvetica"/>
          <w:color w:val="000000" w:themeColor="text1"/>
        </w:rPr>
        <w:t xml:space="preserve"> Trust (RPG-2014-253).</w:t>
      </w:r>
    </w:p>
    <w:p w14:paraId="4ED9C983" w14:textId="4761C741" w:rsidR="000D1F6F" w:rsidRPr="00B27EA7" w:rsidRDefault="000D1F6F" w:rsidP="00B27EA7">
      <w:pPr>
        <w:spacing w:line="480" w:lineRule="auto"/>
        <w:jc w:val="both"/>
        <w:rPr>
          <w:rFonts w:ascii="Helvetica" w:hAnsi="Helvetica"/>
          <w:color w:val="000000" w:themeColor="text1"/>
        </w:rPr>
      </w:pPr>
    </w:p>
    <w:p w14:paraId="141495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References</w:t>
      </w:r>
    </w:p>
    <w:p w14:paraId="74A64A1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Beal, C. R. (1987). Repairing the message: Children’s monitoring and revision skills. </w:t>
      </w:r>
      <w:r w:rsidRPr="00B27EA7">
        <w:rPr>
          <w:rFonts w:ascii="Helvetica" w:hAnsi="Helvetica"/>
          <w:i/>
          <w:color w:val="000000" w:themeColor="text1"/>
        </w:rPr>
        <w:t>Child Development</w:t>
      </w:r>
      <w:r w:rsidRPr="00B27EA7">
        <w:rPr>
          <w:rFonts w:ascii="Helvetica" w:hAnsi="Helvetica"/>
          <w:color w:val="000000" w:themeColor="text1"/>
        </w:rPr>
        <w:t>, 401–408.</w:t>
      </w:r>
    </w:p>
    <w:p w14:paraId="2A74592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(2009). The role of executive function in perspective taking during online language comprehension. </w:t>
      </w:r>
      <w:proofErr w:type="spellStart"/>
      <w:r w:rsidRPr="00B27EA7">
        <w:rPr>
          <w:rFonts w:ascii="Helvetica" w:hAnsi="Helvetica"/>
          <w:i/>
          <w:color w:val="000000" w:themeColor="text1"/>
        </w:rPr>
        <w:t>Psychonomic</w:t>
      </w:r>
      <w:proofErr w:type="spellEnd"/>
      <w:r w:rsidRPr="00B27EA7">
        <w:rPr>
          <w:rFonts w:ascii="Helvetica" w:hAnsi="Helvetica"/>
          <w:i/>
          <w:color w:val="000000" w:themeColor="text1"/>
        </w:rPr>
        <w:t xml:space="preserve"> Bulletin &amp; Review</w:t>
      </w:r>
      <w:r w:rsidRPr="00B27EA7">
        <w:rPr>
          <w:rFonts w:ascii="Helvetica" w:hAnsi="Helvetica"/>
          <w:color w:val="000000" w:themeColor="text1"/>
        </w:rPr>
        <w:t xml:space="preserve">, </w:t>
      </w:r>
      <w:r w:rsidRPr="00B27EA7">
        <w:rPr>
          <w:rFonts w:ascii="Helvetica" w:hAnsi="Helvetica"/>
          <w:i/>
          <w:color w:val="000000" w:themeColor="text1"/>
        </w:rPr>
        <w:t>16</w:t>
      </w:r>
      <w:r w:rsidRPr="00B27EA7">
        <w:rPr>
          <w:rFonts w:ascii="Helvetica" w:hAnsi="Helvetica"/>
          <w:color w:val="000000" w:themeColor="text1"/>
        </w:rPr>
        <w:t>(5), 893–900.</w:t>
      </w:r>
    </w:p>
    <w:p w14:paraId="4C8DD58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&amp; </w:t>
      </w:r>
      <w:proofErr w:type="spellStart"/>
      <w:r w:rsidRPr="00B27EA7">
        <w:rPr>
          <w:rFonts w:ascii="Helvetica" w:hAnsi="Helvetica"/>
          <w:color w:val="000000" w:themeColor="text1"/>
        </w:rPr>
        <w:t>Tanenhaus</w:t>
      </w:r>
      <w:proofErr w:type="spellEnd"/>
      <w:r w:rsidRPr="00B27EA7">
        <w:rPr>
          <w:rFonts w:ascii="Helvetica" w:hAnsi="Helvetica"/>
          <w:color w:val="000000" w:themeColor="text1"/>
        </w:rPr>
        <w:t xml:space="preserve">, M. K. (2006). Watching the eyes when talking about size: An investigation of message formulation and utterance planning. </w:t>
      </w:r>
      <w:r w:rsidRPr="00B27EA7">
        <w:rPr>
          <w:rFonts w:ascii="Helvetica" w:hAnsi="Helvetica"/>
          <w:i/>
          <w:color w:val="000000" w:themeColor="text1"/>
        </w:rPr>
        <w:t>Journal of Memory and Language</w:t>
      </w:r>
      <w:r w:rsidRPr="00B27EA7">
        <w:rPr>
          <w:rFonts w:ascii="Helvetica" w:hAnsi="Helvetica"/>
          <w:color w:val="000000" w:themeColor="text1"/>
        </w:rPr>
        <w:t xml:space="preserve">, </w:t>
      </w:r>
      <w:r w:rsidRPr="00B27EA7">
        <w:rPr>
          <w:rFonts w:ascii="Helvetica" w:hAnsi="Helvetica"/>
          <w:i/>
          <w:color w:val="000000" w:themeColor="text1"/>
        </w:rPr>
        <w:t>54</w:t>
      </w:r>
      <w:r w:rsidRPr="00B27EA7">
        <w:rPr>
          <w:rFonts w:ascii="Helvetica" w:hAnsi="Helvetica"/>
          <w:color w:val="000000" w:themeColor="text1"/>
        </w:rPr>
        <w:t>(4), 592–609.</w:t>
      </w:r>
    </w:p>
    <w:p w14:paraId="7844C4F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Bunger, A., </w:t>
      </w:r>
      <w:proofErr w:type="spellStart"/>
      <w:r w:rsidRPr="00B27EA7">
        <w:rPr>
          <w:rFonts w:ascii="Helvetica" w:hAnsi="Helvetica"/>
          <w:color w:val="000000" w:themeColor="text1"/>
        </w:rPr>
        <w:t>Trueswell</w:t>
      </w:r>
      <w:proofErr w:type="spellEnd"/>
      <w:r w:rsidRPr="00B27EA7">
        <w:rPr>
          <w:rFonts w:ascii="Helvetica" w:hAnsi="Helvetica"/>
          <w:color w:val="000000" w:themeColor="text1"/>
        </w:rPr>
        <w:t xml:space="preserve">, J. C., &amp; </w:t>
      </w:r>
      <w:proofErr w:type="spellStart"/>
      <w:r w:rsidRPr="00B27EA7">
        <w:rPr>
          <w:rFonts w:ascii="Helvetica" w:hAnsi="Helvetica"/>
          <w:color w:val="000000" w:themeColor="text1"/>
        </w:rPr>
        <w:t>Papafragou</w:t>
      </w:r>
      <w:proofErr w:type="spellEnd"/>
      <w:r w:rsidRPr="00B27EA7">
        <w:rPr>
          <w:rFonts w:ascii="Helvetica" w:hAnsi="Helvetica"/>
          <w:color w:val="000000" w:themeColor="text1"/>
        </w:rPr>
        <w:t xml:space="preserve">, A. (2012). The relation between event apprehension and utterance formulation in children: Evidence from linguistic omissions.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122</w:t>
      </w:r>
      <w:r w:rsidRPr="00B27EA7">
        <w:rPr>
          <w:rFonts w:ascii="Helvetica" w:hAnsi="Helvetica"/>
          <w:color w:val="000000" w:themeColor="text1"/>
        </w:rPr>
        <w:t>(2), 135–149.</w:t>
      </w:r>
    </w:p>
    <w:p w14:paraId="0145821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de Cat, C. (2015). The cognitive underpinnings of referential abilities. In S. E. A. </w:t>
      </w:r>
      <w:proofErr w:type="spellStart"/>
      <w:r w:rsidRPr="00B27EA7">
        <w:rPr>
          <w:rFonts w:ascii="Helvetica" w:hAnsi="Helvetica"/>
          <w:color w:val="000000" w:themeColor="text1"/>
        </w:rPr>
        <w:t>Ludovica</w:t>
      </w:r>
      <w:proofErr w:type="spellEnd"/>
      <w:r w:rsidRPr="00B27EA7">
        <w:rPr>
          <w:rFonts w:ascii="Helvetica" w:hAnsi="Helvetica"/>
          <w:color w:val="000000" w:themeColor="text1"/>
        </w:rPr>
        <w:t xml:space="preserve"> </w:t>
      </w:r>
      <w:proofErr w:type="spellStart"/>
      <w:r w:rsidRPr="00B27EA7">
        <w:rPr>
          <w:rFonts w:ascii="Helvetica" w:hAnsi="Helvetica"/>
          <w:color w:val="000000" w:themeColor="text1"/>
        </w:rPr>
        <w:t>Serratrice</w:t>
      </w:r>
      <w:proofErr w:type="spellEnd"/>
      <w:r w:rsidRPr="00B27EA7">
        <w:rPr>
          <w:rFonts w:ascii="Helvetica" w:hAnsi="Helvetica"/>
          <w:color w:val="000000" w:themeColor="text1"/>
        </w:rPr>
        <w:t xml:space="preserve"> (Ed.), </w:t>
      </w:r>
      <w:r w:rsidRPr="00B27EA7">
        <w:rPr>
          <w:rFonts w:ascii="Helvetica" w:hAnsi="Helvetica"/>
          <w:i/>
          <w:color w:val="000000" w:themeColor="text1"/>
        </w:rPr>
        <w:t>The acquisition of reference</w:t>
      </w:r>
      <w:r w:rsidRPr="00B27EA7">
        <w:rPr>
          <w:rFonts w:ascii="Helvetica" w:hAnsi="Helvetica"/>
          <w:color w:val="000000" w:themeColor="text1"/>
        </w:rPr>
        <w:t xml:space="preserve"> (Vol. 15, pp. 263–283). John </w:t>
      </w:r>
      <w:proofErr w:type="spellStart"/>
      <w:r w:rsidRPr="00B27EA7">
        <w:rPr>
          <w:rFonts w:ascii="Helvetica" w:hAnsi="Helvetica"/>
          <w:color w:val="000000" w:themeColor="text1"/>
        </w:rPr>
        <w:t>Benjamins</w:t>
      </w:r>
      <w:proofErr w:type="spellEnd"/>
      <w:r w:rsidRPr="00B27EA7">
        <w:rPr>
          <w:rFonts w:ascii="Helvetica" w:hAnsi="Helvetica"/>
          <w:color w:val="000000" w:themeColor="text1"/>
        </w:rPr>
        <w:t>, Amsterdam.</w:t>
      </w:r>
    </w:p>
    <w:p w14:paraId="629D5D89" w14:textId="77777777" w:rsidR="000D1F6F"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lastRenderedPageBreak/>
        <w:t>Epley</w:t>
      </w:r>
      <w:proofErr w:type="spellEnd"/>
      <w:r w:rsidRPr="00B27EA7">
        <w:rPr>
          <w:rFonts w:ascii="Helvetica" w:hAnsi="Helvetica"/>
          <w:color w:val="000000" w:themeColor="text1"/>
        </w:rPr>
        <w:t xml:space="preserve">, N., </w:t>
      </w:r>
      <w:proofErr w:type="spellStart"/>
      <w:r w:rsidRPr="00B27EA7">
        <w:rPr>
          <w:rFonts w:ascii="Helvetica" w:hAnsi="Helvetica"/>
          <w:color w:val="000000" w:themeColor="text1"/>
        </w:rPr>
        <w:t>Keysar</w:t>
      </w:r>
      <w:proofErr w:type="spellEnd"/>
      <w:r w:rsidRPr="00B27EA7">
        <w:rPr>
          <w:rFonts w:ascii="Helvetica" w:hAnsi="Helvetica"/>
          <w:color w:val="000000" w:themeColor="text1"/>
        </w:rPr>
        <w:t xml:space="preserve">, B., Van </w:t>
      </w:r>
      <w:proofErr w:type="spellStart"/>
      <w:r w:rsidRPr="00B27EA7">
        <w:rPr>
          <w:rFonts w:ascii="Helvetica" w:hAnsi="Helvetica"/>
          <w:color w:val="000000" w:themeColor="text1"/>
        </w:rPr>
        <w:t>Boven</w:t>
      </w:r>
      <w:proofErr w:type="spellEnd"/>
      <w:r w:rsidRPr="00B27EA7">
        <w:rPr>
          <w:rFonts w:ascii="Helvetica" w:hAnsi="Helvetica"/>
          <w:color w:val="000000" w:themeColor="text1"/>
        </w:rPr>
        <w:t xml:space="preserve">, L., &amp; </w:t>
      </w:r>
      <w:proofErr w:type="spellStart"/>
      <w:r w:rsidRPr="00B27EA7">
        <w:rPr>
          <w:rFonts w:ascii="Helvetica" w:hAnsi="Helvetica"/>
          <w:color w:val="000000" w:themeColor="text1"/>
        </w:rPr>
        <w:t>Gilovich</w:t>
      </w:r>
      <w:proofErr w:type="spellEnd"/>
      <w:r w:rsidRPr="00B27EA7">
        <w:rPr>
          <w:rFonts w:ascii="Helvetica" w:hAnsi="Helvetica"/>
          <w:color w:val="000000" w:themeColor="text1"/>
        </w:rPr>
        <w:t xml:space="preserve">, T. (2004). Perspective taking as egocentric anchoring and adjustment. </w:t>
      </w:r>
      <w:r w:rsidRPr="00B27EA7">
        <w:rPr>
          <w:rFonts w:ascii="Helvetica" w:hAnsi="Helvetica"/>
          <w:i/>
          <w:color w:val="000000" w:themeColor="text1"/>
        </w:rPr>
        <w:t>Journal of Personality and Social Psychology</w:t>
      </w:r>
      <w:r w:rsidRPr="00B27EA7">
        <w:rPr>
          <w:rFonts w:ascii="Helvetica" w:hAnsi="Helvetica"/>
          <w:color w:val="000000" w:themeColor="text1"/>
        </w:rPr>
        <w:t xml:space="preserve">, </w:t>
      </w:r>
      <w:r w:rsidRPr="00B27EA7">
        <w:rPr>
          <w:rFonts w:ascii="Helvetica" w:hAnsi="Helvetica"/>
          <w:i/>
          <w:color w:val="000000" w:themeColor="text1"/>
        </w:rPr>
        <w:t>87</w:t>
      </w:r>
      <w:r w:rsidRPr="00B27EA7">
        <w:rPr>
          <w:rFonts w:ascii="Helvetica" w:hAnsi="Helvetica"/>
          <w:color w:val="000000" w:themeColor="text1"/>
        </w:rPr>
        <w:t>, 327–339.</w:t>
      </w:r>
    </w:p>
    <w:p w14:paraId="387D5905" w14:textId="642C2D8B" w:rsidR="005A7B2B" w:rsidRPr="00B27EA7" w:rsidRDefault="005A7B2B" w:rsidP="00B27EA7">
      <w:pPr>
        <w:pStyle w:val="Bibliography"/>
        <w:spacing w:line="480" w:lineRule="auto"/>
        <w:jc w:val="both"/>
        <w:rPr>
          <w:rFonts w:ascii="Helvetica" w:hAnsi="Helvetica"/>
          <w:color w:val="000000" w:themeColor="text1"/>
        </w:rPr>
      </w:pPr>
      <w:r w:rsidRPr="005A7B2B">
        <w:rPr>
          <w:rFonts w:ascii="Helvetica" w:hAnsi="Helvetica"/>
          <w:color w:val="000000" w:themeColor="text1"/>
        </w:rPr>
        <w:t>Fernald, A., Pinto</w:t>
      </w:r>
      <w:r>
        <w:rPr>
          <w:rFonts w:ascii="Helvetica" w:hAnsi="Helvetica"/>
          <w:color w:val="000000" w:themeColor="text1"/>
        </w:rPr>
        <w:t xml:space="preserve">, J. P., </w:t>
      </w:r>
      <w:proofErr w:type="spellStart"/>
      <w:r>
        <w:rPr>
          <w:rFonts w:ascii="Helvetica" w:hAnsi="Helvetica"/>
          <w:color w:val="000000" w:themeColor="text1"/>
        </w:rPr>
        <w:t>Swingley</w:t>
      </w:r>
      <w:proofErr w:type="spellEnd"/>
      <w:r>
        <w:rPr>
          <w:rFonts w:ascii="Helvetica" w:hAnsi="Helvetica"/>
          <w:color w:val="000000" w:themeColor="text1"/>
        </w:rPr>
        <w:t>, D., Weinberg</w:t>
      </w:r>
      <w:r w:rsidRPr="005A7B2B">
        <w:rPr>
          <w:rFonts w:ascii="Helvetica" w:hAnsi="Helvetica"/>
          <w:color w:val="000000" w:themeColor="text1"/>
        </w:rPr>
        <w:t xml:space="preserve">, A., &amp; </w:t>
      </w:r>
      <w:proofErr w:type="spellStart"/>
      <w:r w:rsidRPr="005A7B2B">
        <w:rPr>
          <w:rFonts w:ascii="Helvetica" w:hAnsi="Helvetica"/>
          <w:color w:val="000000" w:themeColor="text1"/>
        </w:rPr>
        <w:t>McRoberts</w:t>
      </w:r>
      <w:proofErr w:type="spellEnd"/>
      <w:r w:rsidRPr="005A7B2B">
        <w:rPr>
          <w:rFonts w:ascii="Helvetica" w:hAnsi="Helvetica"/>
          <w:color w:val="000000" w:themeColor="text1"/>
        </w:rPr>
        <w:t>, G. W. (1998). Rapid gains in speed of verbal processing by infants in the 2nd year.</w:t>
      </w:r>
      <w:r>
        <w:rPr>
          <w:rFonts w:ascii="Helvetica" w:hAnsi="Helvetica"/>
          <w:color w:val="000000" w:themeColor="text1"/>
        </w:rPr>
        <w:t xml:space="preserve"> </w:t>
      </w:r>
      <w:r w:rsidRPr="005A7B2B">
        <w:rPr>
          <w:rFonts w:ascii="Helvetica" w:hAnsi="Helvetica"/>
          <w:i/>
          <w:iCs/>
          <w:color w:val="000000" w:themeColor="text1"/>
        </w:rPr>
        <w:t>Psychological Science</w:t>
      </w:r>
      <w:r w:rsidRPr="005A7B2B">
        <w:rPr>
          <w:rFonts w:ascii="Helvetica" w:hAnsi="Helvetica"/>
          <w:color w:val="000000" w:themeColor="text1"/>
        </w:rPr>
        <w:t>, </w:t>
      </w:r>
      <w:r w:rsidRPr="005A7B2B">
        <w:rPr>
          <w:rFonts w:ascii="Helvetica" w:hAnsi="Helvetica"/>
          <w:i/>
          <w:iCs/>
          <w:color w:val="000000" w:themeColor="text1"/>
        </w:rPr>
        <w:t>9</w:t>
      </w:r>
      <w:r w:rsidRPr="005A7B2B">
        <w:rPr>
          <w:rFonts w:ascii="Helvetica" w:hAnsi="Helvetica"/>
          <w:color w:val="000000" w:themeColor="text1"/>
        </w:rPr>
        <w:t>(3), 228-231.</w:t>
      </w:r>
    </w:p>
    <w:p w14:paraId="4A1A4A2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(2008). Ambiguity, Accessibility, and a Division of Labor for Communicative Success. </w:t>
      </w:r>
      <w:r w:rsidRPr="00B27EA7">
        <w:rPr>
          <w:rFonts w:ascii="Helvetica" w:hAnsi="Helvetica"/>
          <w:i/>
          <w:color w:val="000000" w:themeColor="text1"/>
        </w:rPr>
        <w:t>Psychology of Learning and Motivation</w:t>
      </w:r>
      <w:r w:rsidRPr="00B27EA7">
        <w:rPr>
          <w:rFonts w:ascii="Helvetica" w:hAnsi="Helvetica"/>
          <w:color w:val="000000" w:themeColor="text1"/>
        </w:rPr>
        <w:t xml:space="preserve">, </w:t>
      </w:r>
      <w:r w:rsidRPr="00B27EA7">
        <w:rPr>
          <w:rFonts w:ascii="Helvetica" w:hAnsi="Helvetica"/>
          <w:i/>
          <w:color w:val="000000" w:themeColor="text1"/>
        </w:rPr>
        <w:t>49</w:t>
      </w:r>
      <w:r w:rsidRPr="00B27EA7">
        <w:rPr>
          <w:rFonts w:ascii="Helvetica" w:hAnsi="Helvetica"/>
          <w:color w:val="000000" w:themeColor="text1"/>
        </w:rPr>
        <w:t>, 209–246.</w:t>
      </w:r>
    </w:p>
    <w:p w14:paraId="6D9BA95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w:t>
      </w:r>
      <w:proofErr w:type="spellStart"/>
      <w:r w:rsidRPr="00B27EA7">
        <w:rPr>
          <w:rFonts w:ascii="Helvetica" w:hAnsi="Helvetica"/>
          <w:color w:val="000000" w:themeColor="text1"/>
        </w:rPr>
        <w:t>Slevc</w:t>
      </w:r>
      <w:proofErr w:type="spellEnd"/>
      <w:r w:rsidRPr="00B27EA7">
        <w:rPr>
          <w:rFonts w:ascii="Helvetica" w:hAnsi="Helvetica"/>
          <w:color w:val="000000" w:themeColor="text1"/>
        </w:rPr>
        <w:t xml:space="preserve">, L. R., &amp; Rogers, E. S. (2005). How do speakers avoid ambiguous linguistic expressions?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96</w:t>
      </w:r>
      <w:r w:rsidRPr="00B27EA7">
        <w:rPr>
          <w:rFonts w:ascii="Helvetica" w:hAnsi="Helvetica"/>
          <w:color w:val="000000" w:themeColor="text1"/>
        </w:rPr>
        <w:t>, 263–84.</w:t>
      </w:r>
    </w:p>
    <w:p w14:paraId="07BD1D8B"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Fukumura</w:t>
      </w:r>
      <w:proofErr w:type="spellEnd"/>
      <w:r w:rsidRPr="00B27EA7">
        <w:rPr>
          <w:rFonts w:ascii="Helvetica" w:hAnsi="Helvetica"/>
          <w:color w:val="000000" w:themeColor="text1"/>
        </w:rPr>
        <w:t xml:space="preserve">, K. (2015). Development of audience design in children with and without </w:t>
      </w:r>
      <w:proofErr w:type="spellStart"/>
      <w:r w:rsidRPr="00B27EA7">
        <w:rPr>
          <w:rFonts w:ascii="Helvetica" w:hAnsi="Helvetica"/>
          <w:color w:val="000000" w:themeColor="text1"/>
        </w:rPr>
        <w:t>aSD</w:t>
      </w:r>
      <w:proofErr w:type="spellEnd"/>
      <w:r w:rsidRPr="00B27EA7">
        <w:rPr>
          <w:rFonts w:ascii="Helvetica" w:hAnsi="Helvetica"/>
          <w:color w:val="000000" w:themeColor="text1"/>
        </w:rPr>
        <w:t xml:space="preserve">. </w:t>
      </w:r>
      <w:r w:rsidRPr="00B27EA7">
        <w:rPr>
          <w:rFonts w:ascii="Helvetica" w:hAnsi="Helvetica"/>
          <w:i/>
          <w:color w:val="000000" w:themeColor="text1"/>
        </w:rPr>
        <w:t>Developmental Psychology</w:t>
      </w:r>
      <w:r w:rsidRPr="00B27EA7">
        <w:rPr>
          <w:rFonts w:ascii="Helvetica" w:hAnsi="Helvetica"/>
          <w:color w:val="000000" w:themeColor="text1"/>
        </w:rPr>
        <w:t xml:space="preserve">, </w:t>
      </w:r>
      <w:r w:rsidRPr="00B27EA7">
        <w:rPr>
          <w:rFonts w:ascii="Helvetica" w:hAnsi="Helvetica"/>
          <w:i/>
          <w:color w:val="000000" w:themeColor="text1"/>
        </w:rPr>
        <w:t>52</w:t>
      </w:r>
      <w:r w:rsidRPr="00B27EA7">
        <w:rPr>
          <w:rFonts w:ascii="Helvetica" w:hAnsi="Helvetica"/>
          <w:color w:val="000000" w:themeColor="text1"/>
        </w:rPr>
        <w:t>(1), 71–87.</w:t>
      </w:r>
    </w:p>
    <w:p w14:paraId="7D231F5B"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S., &amp; Krauss, R. M. (1967). What do people say after they have learned how to talk? Studies of the development of referential communication. </w:t>
      </w:r>
      <w:r w:rsidRPr="00B27EA7">
        <w:rPr>
          <w:rFonts w:ascii="Helvetica" w:hAnsi="Helvetica"/>
          <w:i/>
          <w:color w:val="000000" w:themeColor="text1"/>
        </w:rPr>
        <w:t>Merrill-Palmer Quarterly of Behavior and Development</w:t>
      </w:r>
      <w:r w:rsidRPr="00B27EA7">
        <w:rPr>
          <w:rFonts w:ascii="Helvetica" w:hAnsi="Helvetica"/>
          <w:color w:val="000000" w:themeColor="text1"/>
        </w:rPr>
        <w:t>, 309–316.</w:t>
      </w:r>
    </w:p>
    <w:p w14:paraId="4776D94C"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S., Krauss, R. M., &amp; Higgins, E. T. (1975). The development of referential communication skills. </w:t>
      </w:r>
      <w:r w:rsidRPr="00B27EA7">
        <w:rPr>
          <w:rFonts w:ascii="Helvetica" w:hAnsi="Helvetica"/>
          <w:i/>
          <w:color w:val="000000" w:themeColor="text1"/>
        </w:rPr>
        <w:t>Review of Child Development Research</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 305–345.</w:t>
      </w:r>
    </w:p>
    <w:p w14:paraId="357B2089" w14:textId="77777777" w:rsidR="000D1F6F"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S., Krauss, R. M., &amp; Weisberg, R. (1966). Referential communication in nursery school children: Method and some preliminary findings. </w:t>
      </w:r>
      <w:r w:rsidRPr="00B27EA7">
        <w:rPr>
          <w:rFonts w:ascii="Helvetica" w:hAnsi="Helvetica"/>
          <w:i/>
          <w:color w:val="000000" w:themeColor="text1"/>
        </w:rPr>
        <w:t>Journal of Experimental Child Psychology</w:t>
      </w:r>
      <w:r w:rsidRPr="00B27EA7">
        <w:rPr>
          <w:rFonts w:ascii="Helvetica" w:hAnsi="Helvetica"/>
          <w:color w:val="000000" w:themeColor="text1"/>
        </w:rPr>
        <w:t xml:space="preserve">, </w:t>
      </w:r>
      <w:r w:rsidRPr="00B27EA7">
        <w:rPr>
          <w:rFonts w:ascii="Helvetica" w:hAnsi="Helvetica"/>
          <w:i/>
          <w:color w:val="000000" w:themeColor="text1"/>
        </w:rPr>
        <w:t>3</w:t>
      </w:r>
      <w:r w:rsidRPr="00B27EA7">
        <w:rPr>
          <w:rFonts w:ascii="Helvetica" w:hAnsi="Helvetica"/>
          <w:color w:val="000000" w:themeColor="text1"/>
        </w:rPr>
        <w:t>(4), 333–342.</w:t>
      </w:r>
    </w:p>
    <w:p w14:paraId="4BD07482" w14:textId="48171494" w:rsidR="005A7B2B" w:rsidRPr="00B27EA7" w:rsidRDefault="005A7B2B" w:rsidP="00B27EA7">
      <w:pPr>
        <w:pStyle w:val="Bibliography"/>
        <w:spacing w:line="480" w:lineRule="auto"/>
        <w:jc w:val="both"/>
        <w:rPr>
          <w:rFonts w:ascii="Helvetica" w:hAnsi="Helvetica"/>
          <w:color w:val="000000" w:themeColor="text1"/>
        </w:rPr>
      </w:pPr>
      <w:r w:rsidRPr="005A7B2B">
        <w:rPr>
          <w:rFonts w:ascii="Helvetica" w:hAnsi="Helvetica"/>
          <w:color w:val="000000" w:themeColor="text1"/>
        </w:rPr>
        <w:lastRenderedPageBreak/>
        <w:t xml:space="preserve">Huang, Y. T., &amp; </w:t>
      </w:r>
      <w:proofErr w:type="spellStart"/>
      <w:r w:rsidRPr="005A7B2B">
        <w:rPr>
          <w:rFonts w:ascii="Helvetica" w:hAnsi="Helvetica"/>
          <w:color w:val="000000" w:themeColor="text1"/>
        </w:rPr>
        <w:t>Snedeker</w:t>
      </w:r>
      <w:proofErr w:type="spellEnd"/>
      <w:r w:rsidRPr="005A7B2B">
        <w:rPr>
          <w:rFonts w:ascii="Helvetica" w:hAnsi="Helvetica"/>
          <w:color w:val="000000" w:themeColor="text1"/>
        </w:rPr>
        <w:t>, J. (2009). Semantic meaning and pragmatic interpretation in 5-year-olds: evidence from real-time spoken language comprehension. </w:t>
      </w:r>
      <w:r>
        <w:rPr>
          <w:rFonts w:ascii="Helvetica" w:hAnsi="Helvetica"/>
          <w:i/>
          <w:iCs/>
          <w:color w:val="000000" w:themeColor="text1"/>
        </w:rPr>
        <w:t>Developmental P</w:t>
      </w:r>
      <w:r w:rsidRPr="005A7B2B">
        <w:rPr>
          <w:rFonts w:ascii="Helvetica" w:hAnsi="Helvetica"/>
          <w:i/>
          <w:iCs/>
          <w:color w:val="000000" w:themeColor="text1"/>
        </w:rPr>
        <w:t>sychology</w:t>
      </w:r>
      <w:r w:rsidRPr="005A7B2B">
        <w:rPr>
          <w:rFonts w:ascii="Helvetica" w:hAnsi="Helvetica"/>
          <w:color w:val="000000" w:themeColor="text1"/>
        </w:rPr>
        <w:t>, </w:t>
      </w:r>
      <w:r w:rsidRPr="005A7B2B">
        <w:rPr>
          <w:rFonts w:ascii="Helvetica" w:hAnsi="Helvetica"/>
          <w:i/>
          <w:iCs/>
          <w:color w:val="000000" w:themeColor="text1"/>
        </w:rPr>
        <w:t>45</w:t>
      </w:r>
      <w:r w:rsidRPr="005A7B2B">
        <w:rPr>
          <w:rFonts w:ascii="Helvetica" w:hAnsi="Helvetica"/>
          <w:color w:val="000000" w:themeColor="text1"/>
        </w:rPr>
        <w:t>(6), 1723.</w:t>
      </w:r>
    </w:p>
    <w:p w14:paraId="4F9BFF23"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Krauss, R. M., &amp;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S. (1969). The development of communication: Competence as a function of age.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40</w:t>
      </w:r>
      <w:r w:rsidRPr="00B27EA7">
        <w:rPr>
          <w:rFonts w:ascii="Helvetica" w:hAnsi="Helvetica"/>
          <w:color w:val="000000" w:themeColor="text1"/>
        </w:rPr>
        <w:t>(1), 255–266.</w:t>
      </w:r>
    </w:p>
    <w:p w14:paraId="2E97B39D"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Levelt</w:t>
      </w:r>
      <w:proofErr w:type="spellEnd"/>
      <w:r w:rsidRPr="00B27EA7">
        <w:rPr>
          <w:rFonts w:ascii="Helvetica" w:hAnsi="Helvetica"/>
          <w:color w:val="000000" w:themeColor="text1"/>
        </w:rPr>
        <w:t xml:space="preserve">, W. J. (1983). Monitoring and self-repair in speech.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14</w:t>
      </w:r>
      <w:r w:rsidRPr="00B27EA7">
        <w:rPr>
          <w:rFonts w:ascii="Helvetica" w:hAnsi="Helvetica"/>
          <w:color w:val="000000" w:themeColor="text1"/>
        </w:rPr>
        <w:t>(1), 41–104.</w:t>
      </w:r>
    </w:p>
    <w:p w14:paraId="0CD255F8"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Butcher, J., </w:t>
      </w:r>
      <w:proofErr w:type="spellStart"/>
      <w:r w:rsidRPr="00B27EA7">
        <w:rPr>
          <w:rFonts w:ascii="Helvetica" w:hAnsi="Helvetica"/>
          <w:color w:val="000000" w:themeColor="text1"/>
        </w:rPr>
        <w:t>Lieven</w:t>
      </w:r>
      <w:proofErr w:type="spellEnd"/>
      <w:r w:rsidRPr="00B27EA7">
        <w:rPr>
          <w:rFonts w:ascii="Helvetica" w:hAnsi="Helvetica"/>
          <w:color w:val="000000" w:themeColor="text1"/>
        </w:rPr>
        <w:t xml:space="preserve">, E., &amp; </w:t>
      </w:r>
      <w:proofErr w:type="spellStart"/>
      <w:r w:rsidRPr="00B27EA7">
        <w:rPr>
          <w:rFonts w:ascii="Helvetica" w:hAnsi="Helvetica"/>
          <w:color w:val="000000" w:themeColor="text1"/>
        </w:rPr>
        <w:t>Tomasello</w:t>
      </w:r>
      <w:proofErr w:type="spellEnd"/>
      <w:r w:rsidRPr="00B27EA7">
        <w:rPr>
          <w:rFonts w:ascii="Helvetica" w:hAnsi="Helvetica"/>
          <w:color w:val="000000" w:themeColor="text1"/>
        </w:rPr>
        <w:t xml:space="preserve">, M. (2012). Two-and four-year-olds learn to adapt referring expressions to context: Effects of distracters and feedback on referential communication. </w:t>
      </w:r>
      <w:r w:rsidRPr="00B27EA7">
        <w:rPr>
          <w:rFonts w:ascii="Helvetica" w:hAnsi="Helvetica"/>
          <w:i/>
          <w:color w:val="000000" w:themeColor="text1"/>
        </w:rPr>
        <w:t>Topics in Cognitive Science</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(2), 184–210.</w:t>
      </w:r>
    </w:p>
    <w:p w14:paraId="7C38CCF4"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w:t>
      </w:r>
      <w:proofErr w:type="spellStart"/>
      <w:r w:rsidRPr="00B27EA7">
        <w:rPr>
          <w:rFonts w:ascii="Helvetica" w:hAnsi="Helvetica"/>
          <w:color w:val="000000" w:themeColor="text1"/>
        </w:rPr>
        <w:t>Lieven</w:t>
      </w:r>
      <w:proofErr w:type="spellEnd"/>
      <w:r w:rsidRPr="00B27EA7">
        <w:rPr>
          <w:rFonts w:ascii="Helvetica" w:hAnsi="Helvetica"/>
          <w:color w:val="000000" w:themeColor="text1"/>
        </w:rPr>
        <w:t xml:space="preserve">, E., &amp; </w:t>
      </w:r>
      <w:proofErr w:type="spellStart"/>
      <w:r w:rsidRPr="00B27EA7">
        <w:rPr>
          <w:rFonts w:ascii="Helvetica" w:hAnsi="Helvetica"/>
          <w:color w:val="000000" w:themeColor="text1"/>
        </w:rPr>
        <w:t>Tomasello</w:t>
      </w:r>
      <w:proofErr w:type="spellEnd"/>
      <w:r w:rsidRPr="00B27EA7">
        <w:rPr>
          <w:rFonts w:ascii="Helvetica" w:hAnsi="Helvetica"/>
          <w:color w:val="000000" w:themeColor="text1"/>
        </w:rPr>
        <w:t xml:space="preserve">, M. (2007). How toddlers and preschoolers learn to uniquely identify referents for others: A training study.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78</w:t>
      </w:r>
      <w:r w:rsidRPr="00B27EA7">
        <w:rPr>
          <w:rFonts w:ascii="Helvetica" w:hAnsi="Helvetica"/>
          <w:color w:val="000000" w:themeColor="text1"/>
        </w:rPr>
        <w:t>(6), 1744–1759.</w:t>
      </w:r>
    </w:p>
    <w:p w14:paraId="2A1B9FE2"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Nadig</w:t>
      </w:r>
      <w:proofErr w:type="spellEnd"/>
      <w:r w:rsidRPr="00B27EA7">
        <w:rPr>
          <w:rFonts w:ascii="Helvetica" w:hAnsi="Helvetica"/>
          <w:color w:val="000000" w:themeColor="text1"/>
        </w:rPr>
        <w:t xml:space="preserve">, A., </w:t>
      </w:r>
      <w:proofErr w:type="spellStart"/>
      <w:r w:rsidRPr="00B27EA7">
        <w:rPr>
          <w:rFonts w:ascii="Helvetica" w:hAnsi="Helvetica"/>
          <w:color w:val="000000" w:themeColor="text1"/>
        </w:rPr>
        <w:t>Vivanti</w:t>
      </w:r>
      <w:proofErr w:type="spellEnd"/>
      <w:r w:rsidRPr="00B27EA7">
        <w:rPr>
          <w:rFonts w:ascii="Helvetica" w:hAnsi="Helvetica"/>
          <w:color w:val="000000" w:themeColor="text1"/>
        </w:rPr>
        <w:t xml:space="preserve">, G., &amp; </w:t>
      </w:r>
      <w:proofErr w:type="spellStart"/>
      <w:r w:rsidRPr="00B27EA7">
        <w:rPr>
          <w:rFonts w:ascii="Helvetica" w:hAnsi="Helvetica"/>
          <w:color w:val="000000" w:themeColor="text1"/>
        </w:rPr>
        <w:t>Ozonoff</w:t>
      </w:r>
      <w:proofErr w:type="spellEnd"/>
      <w:r w:rsidRPr="00B27EA7">
        <w:rPr>
          <w:rFonts w:ascii="Helvetica" w:hAnsi="Helvetica"/>
          <w:color w:val="000000" w:themeColor="text1"/>
        </w:rPr>
        <w:t xml:space="preserve">, S. (2009). Adaptation of object descriptions to a partner under increasing communicative demands: A comparison of children with and without autism. </w:t>
      </w:r>
      <w:r w:rsidRPr="00B27EA7">
        <w:rPr>
          <w:rFonts w:ascii="Helvetica" w:hAnsi="Helvetica"/>
          <w:i/>
          <w:color w:val="000000" w:themeColor="text1"/>
        </w:rPr>
        <w:t>Autism Research</w:t>
      </w:r>
      <w:r w:rsidRPr="00B27EA7">
        <w:rPr>
          <w:rFonts w:ascii="Helvetica" w:hAnsi="Helvetica"/>
          <w:color w:val="000000" w:themeColor="text1"/>
        </w:rPr>
        <w:t xml:space="preserve">, </w:t>
      </w:r>
      <w:r w:rsidRPr="00B27EA7">
        <w:rPr>
          <w:rFonts w:ascii="Helvetica" w:hAnsi="Helvetica"/>
          <w:i/>
          <w:color w:val="000000" w:themeColor="text1"/>
        </w:rPr>
        <w:t>2</w:t>
      </w:r>
      <w:r w:rsidRPr="00B27EA7">
        <w:rPr>
          <w:rFonts w:ascii="Helvetica" w:hAnsi="Helvetica"/>
          <w:color w:val="000000" w:themeColor="text1"/>
        </w:rPr>
        <w:t>(6), 334–347.</w:t>
      </w:r>
    </w:p>
    <w:p w14:paraId="00D162A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&amp; Graham, S. A. (2009). The relations between children’s communicative perspective-taking and executive functioning. </w:t>
      </w:r>
      <w:r w:rsidRPr="00B27EA7">
        <w:rPr>
          <w:rFonts w:ascii="Helvetica" w:hAnsi="Helvetica"/>
          <w:i/>
          <w:color w:val="000000" w:themeColor="text1"/>
        </w:rPr>
        <w:t>Cognitive Psychology</w:t>
      </w:r>
      <w:r w:rsidRPr="00B27EA7">
        <w:rPr>
          <w:rFonts w:ascii="Helvetica" w:hAnsi="Helvetica"/>
          <w:color w:val="000000" w:themeColor="text1"/>
        </w:rPr>
        <w:t xml:space="preserve">, </w:t>
      </w:r>
      <w:r w:rsidRPr="00B27EA7">
        <w:rPr>
          <w:rFonts w:ascii="Helvetica" w:hAnsi="Helvetica"/>
          <w:i/>
          <w:color w:val="000000" w:themeColor="text1"/>
        </w:rPr>
        <w:t>58</w:t>
      </w:r>
      <w:r w:rsidRPr="00B27EA7">
        <w:rPr>
          <w:rFonts w:ascii="Helvetica" w:hAnsi="Helvetica"/>
          <w:color w:val="000000" w:themeColor="text1"/>
        </w:rPr>
        <w:t>(2), 220–249.</w:t>
      </w:r>
    </w:p>
    <w:p w14:paraId="7BC2EB1F"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&amp; Graham, S. A. (2012). The development of preschoolers’ appreciation of communicative ambiguity.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83</w:t>
      </w:r>
      <w:r w:rsidRPr="00B27EA7">
        <w:rPr>
          <w:rFonts w:ascii="Helvetica" w:hAnsi="Helvetica"/>
          <w:color w:val="000000" w:themeColor="text1"/>
        </w:rPr>
        <w:t>(4), 1400–1415. doi:</w:t>
      </w:r>
      <w:hyperlink r:id="rId10">
        <w:r w:rsidRPr="00B27EA7">
          <w:rPr>
            <w:rStyle w:val="Link"/>
            <w:rFonts w:ascii="Helvetica" w:hAnsi="Helvetica"/>
            <w:color w:val="000000" w:themeColor="text1"/>
          </w:rPr>
          <w:t>10.1111/j.1467-8624.2012.01762.x</w:t>
        </w:r>
      </w:hyperlink>
    </w:p>
    <w:p w14:paraId="7FC2FC8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Nilsen, E. S., </w:t>
      </w:r>
      <w:proofErr w:type="spellStart"/>
      <w:r w:rsidRPr="00B27EA7">
        <w:rPr>
          <w:rFonts w:ascii="Helvetica" w:hAnsi="Helvetica"/>
          <w:color w:val="000000" w:themeColor="text1"/>
        </w:rPr>
        <w:t>Buist</w:t>
      </w:r>
      <w:proofErr w:type="spellEnd"/>
      <w:r w:rsidRPr="00B27EA7">
        <w:rPr>
          <w:rFonts w:ascii="Helvetica" w:hAnsi="Helvetica"/>
          <w:color w:val="000000" w:themeColor="text1"/>
        </w:rPr>
        <w:t xml:space="preserve">, T. A. M., Gillis, R., &amp; </w:t>
      </w:r>
      <w:proofErr w:type="spellStart"/>
      <w:r w:rsidRPr="00B27EA7">
        <w:rPr>
          <w:rFonts w:ascii="Helvetica" w:hAnsi="Helvetica"/>
          <w:color w:val="000000" w:themeColor="text1"/>
        </w:rPr>
        <w:t>Fugelsang</w:t>
      </w:r>
      <w:proofErr w:type="spellEnd"/>
      <w:r w:rsidRPr="00B27EA7">
        <w:rPr>
          <w:rFonts w:ascii="Helvetica" w:hAnsi="Helvetica"/>
          <w:color w:val="000000" w:themeColor="text1"/>
        </w:rPr>
        <w:t xml:space="preserve">, J. (2013). Communicative perspective-taking performance of adults with </w:t>
      </w:r>
      <w:proofErr w:type="spellStart"/>
      <w:r w:rsidRPr="00B27EA7">
        <w:rPr>
          <w:rFonts w:ascii="Helvetica" w:hAnsi="Helvetica"/>
          <w:color w:val="000000" w:themeColor="text1"/>
        </w:rPr>
        <w:t>aDHD</w:t>
      </w:r>
      <w:proofErr w:type="spellEnd"/>
      <w:r w:rsidRPr="00B27EA7">
        <w:rPr>
          <w:rFonts w:ascii="Helvetica" w:hAnsi="Helvetica"/>
          <w:color w:val="000000" w:themeColor="text1"/>
        </w:rPr>
        <w:t xml:space="preserve"> symptoms. </w:t>
      </w:r>
      <w:r w:rsidRPr="00B27EA7">
        <w:rPr>
          <w:rFonts w:ascii="Helvetica" w:hAnsi="Helvetica"/>
          <w:i/>
          <w:color w:val="000000" w:themeColor="text1"/>
        </w:rPr>
        <w:t>Journal of Attention Disorders</w:t>
      </w:r>
      <w:r w:rsidRPr="00B27EA7">
        <w:rPr>
          <w:rFonts w:ascii="Helvetica" w:hAnsi="Helvetica"/>
          <w:color w:val="000000" w:themeColor="text1"/>
        </w:rPr>
        <w:t xml:space="preserve">, </w:t>
      </w:r>
      <w:r w:rsidRPr="00B27EA7">
        <w:rPr>
          <w:rFonts w:ascii="Helvetica" w:hAnsi="Helvetica"/>
          <w:i/>
          <w:color w:val="000000" w:themeColor="text1"/>
        </w:rPr>
        <w:t>17</w:t>
      </w:r>
      <w:r w:rsidRPr="00B27EA7">
        <w:rPr>
          <w:rFonts w:ascii="Helvetica" w:hAnsi="Helvetica"/>
          <w:color w:val="000000" w:themeColor="text1"/>
        </w:rPr>
        <w:t>(7), 589–597.</w:t>
      </w:r>
    </w:p>
    <w:p w14:paraId="765E743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Graham, S. A., Smith, S., &amp; Chambers, C. G. (2008). Preschoolers’ sensitivity to referential ambiguity: Evidence for a dissociation between implicit understanding and explicit behavior. </w:t>
      </w:r>
      <w:r w:rsidRPr="00B27EA7">
        <w:rPr>
          <w:rFonts w:ascii="Helvetica" w:hAnsi="Helvetica"/>
          <w:i/>
          <w:color w:val="000000" w:themeColor="text1"/>
        </w:rPr>
        <w:t>Developmental Science</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(4), 556–562. doi:</w:t>
      </w:r>
      <w:hyperlink r:id="rId11">
        <w:r w:rsidRPr="00B27EA7">
          <w:rPr>
            <w:rStyle w:val="Link"/>
            <w:rFonts w:ascii="Helvetica" w:hAnsi="Helvetica"/>
            <w:color w:val="000000" w:themeColor="text1"/>
          </w:rPr>
          <w:t>10.1111/j.1467-7687.2008.00701.x</w:t>
        </w:r>
      </w:hyperlink>
    </w:p>
    <w:p w14:paraId="209D9C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Varghese, A. L., Xu, Z., &amp; </w:t>
      </w:r>
      <w:proofErr w:type="spellStart"/>
      <w:r w:rsidRPr="00B27EA7">
        <w:rPr>
          <w:rFonts w:ascii="Helvetica" w:hAnsi="Helvetica"/>
          <w:color w:val="000000" w:themeColor="text1"/>
        </w:rPr>
        <w:t>Fecica</w:t>
      </w:r>
      <w:proofErr w:type="spellEnd"/>
      <w:r w:rsidRPr="00B27EA7">
        <w:rPr>
          <w:rFonts w:ascii="Helvetica" w:hAnsi="Helvetica"/>
          <w:color w:val="000000" w:themeColor="text1"/>
        </w:rPr>
        <w:t xml:space="preserve">, A. (2015). Children with stronger executive functioning and fewer </w:t>
      </w:r>
      <w:proofErr w:type="spellStart"/>
      <w:r w:rsidRPr="00B27EA7">
        <w:rPr>
          <w:rFonts w:ascii="Helvetica" w:hAnsi="Helvetica"/>
          <w:color w:val="000000" w:themeColor="text1"/>
        </w:rPr>
        <w:t>aDHD</w:t>
      </w:r>
      <w:proofErr w:type="spellEnd"/>
      <w:r w:rsidRPr="00B27EA7">
        <w:rPr>
          <w:rFonts w:ascii="Helvetica" w:hAnsi="Helvetica"/>
          <w:color w:val="000000" w:themeColor="text1"/>
        </w:rPr>
        <w:t xml:space="preserve"> traits produce more effective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36</w:t>
      </w:r>
      <w:r w:rsidRPr="00B27EA7">
        <w:rPr>
          <w:rFonts w:ascii="Helvetica" w:hAnsi="Helvetica"/>
          <w:color w:val="000000" w:themeColor="text1"/>
        </w:rPr>
        <w:t>, 68–82.</w:t>
      </w:r>
    </w:p>
    <w:p w14:paraId="599A116E"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Norbury</w:t>
      </w:r>
      <w:proofErr w:type="spellEnd"/>
      <w:r w:rsidRPr="00B27EA7">
        <w:rPr>
          <w:rFonts w:ascii="Helvetica" w:hAnsi="Helvetica"/>
          <w:color w:val="000000" w:themeColor="text1"/>
        </w:rPr>
        <w:t xml:space="preserve">, C. F. (2014). Sources of variation in developmental language disorders: Evidence from eye-tracking studies of sentence production. </w:t>
      </w:r>
      <w:r w:rsidRPr="00B27EA7">
        <w:rPr>
          <w:rFonts w:ascii="Helvetica" w:hAnsi="Helvetica"/>
          <w:i/>
          <w:color w:val="000000" w:themeColor="text1"/>
        </w:rPr>
        <w:t>Philosophical Transactions of the Royal Society of London B: Biological Sciences</w:t>
      </w:r>
      <w:r w:rsidRPr="00B27EA7">
        <w:rPr>
          <w:rFonts w:ascii="Helvetica" w:hAnsi="Helvetica"/>
          <w:color w:val="000000" w:themeColor="text1"/>
        </w:rPr>
        <w:t xml:space="preserve">, </w:t>
      </w:r>
      <w:r w:rsidRPr="00B27EA7">
        <w:rPr>
          <w:rFonts w:ascii="Helvetica" w:hAnsi="Helvetica"/>
          <w:i/>
          <w:color w:val="000000" w:themeColor="text1"/>
        </w:rPr>
        <w:t>369</w:t>
      </w:r>
      <w:r w:rsidRPr="00B27EA7">
        <w:rPr>
          <w:rFonts w:ascii="Helvetica" w:hAnsi="Helvetica"/>
          <w:color w:val="000000" w:themeColor="text1"/>
        </w:rPr>
        <w:t>(1634). doi:</w:t>
      </w:r>
      <w:hyperlink r:id="rId12">
        <w:r w:rsidRPr="00B27EA7">
          <w:rPr>
            <w:rStyle w:val="Link"/>
            <w:rFonts w:ascii="Helvetica" w:hAnsi="Helvetica"/>
            <w:color w:val="000000" w:themeColor="text1"/>
          </w:rPr>
          <w:t>10.1098/rstb.2012.0393</w:t>
        </w:r>
      </w:hyperlink>
    </w:p>
    <w:p w14:paraId="069B80EE"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Onishi</w:t>
      </w:r>
      <w:proofErr w:type="spellEnd"/>
      <w:r w:rsidRPr="00B27EA7">
        <w:rPr>
          <w:rFonts w:ascii="Helvetica" w:hAnsi="Helvetica"/>
          <w:color w:val="000000" w:themeColor="text1"/>
        </w:rPr>
        <w:t xml:space="preserve">, K. H., &amp; </w:t>
      </w:r>
      <w:proofErr w:type="spellStart"/>
      <w:r w:rsidRPr="00B27EA7">
        <w:rPr>
          <w:rFonts w:ascii="Helvetica" w:hAnsi="Helvetica"/>
          <w:color w:val="000000" w:themeColor="text1"/>
        </w:rPr>
        <w:t>Baillargeon</w:t>
      </w:r>
      <w:proofErr w:type="spellEnd"/>
      <w:r w:rsidRPr="00B27EA7">
        <w:rPr>
          <w:rFonts w:ascii="Helvetica" w:hAnsi="Helvetica"/>
          <w:color w:val="000000" w:themeColor="text1"/>
        </w:rPr>
        <w:t xml:space="preserve">, R. (2005). Do 15-month-old infants understand false beliefs? </w:t>
      </w:r>
      <w:r w:rsidRPr="00B27EA7">
        <w:rPr>
          <w:rFonts w:ascii="Helvetica" w:hAnsi="Helvetica"/>
          <w:i/>
          <w:color w:val="000000" w:themeColor="text1"/>
        </w:rPr>
        <w:t>Science</w:t>
      </w:r>
      <w:r w:rsidRPr="00B27EA7">
        <w:rPr>
          <w:rFonts w:ascii="Helvetica" w:hAnsi="Helvetica"/>
          <w:color w:val="000000" w:themeColor="text1"/>
        </w:rPr>
        <w:t xml:space="preserve">, </w:t>
      </w:r>
      <w:r w:rsidRPr="00B27EA7">
        <w:rPr>
          <w:rFonts w:ascii="Helvetica" w:hAnsi="Helvetica"/>
          <w:i/>
          <w:color w:val="000000" w:themeColor="text1"/>
        </w:rPr>
        <w:t>308</w:t>
      </w:r>
      <w:r w:rsidRPr="00B27EA7">
        <w:rPr>
          <w:rFonts w:ascii="Helvetica" w:hAnsi="Helvetica"/>
          <w:color w:val="000000" w:themeColor="text1"/>
        </w:rPr>
        <w:t>(5719), 255–258.</w:t>
      </w:r>
    </w:p>
    <w:p w14:paraId="16ADE76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Piaget, J. (1926). </w:t>
      </w:r>
      <w:r w:rsidRPr="00B27EA7">
        <w:rPr>
          <w:rFonts w:ascii="Helvetica" w:hAnsi="Helvetica"/>
          <w:i/>
          <w:color w:val="000000" w:themeColor="text1"/>
        </w:rPr>
        <w:t>The language and thought of the child</w:t>
      </w:r>
      <w:r w:rsidRPr="00B27EA7">
        <w:rPr>
          <w:rFonts w:ascii="Helvetica" w:hAnsi="Helvetica"/>
          <w:color w:val="000000" w:themeColor="text1"/>
        </w:rPr>
        <w:t xml:space="preserve"> (Vol. 5). Harcourt Press, New York, NY.</w:t>
      </w:r>
    </w:p>
    <w:p w14:paraId="28924191"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Plumert</w:t>
      </w:r>
      <w:proofErr w:type="spellEnd"/>
      <w:r w:rsidRPr="00B27EA7">
        <w:rPr>
          <w:rFonts w:ascii="Helvetica" w:hAnsi="Helvetica"/>
          <w:color w:val="000000" w:themeColor="text1"/>
        </w:rPr>
        <w:t xml:space="preserve">, J. M. (1996). Young children’s ability to detect ambiguity in descriptions of location.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(3), 375–396.</w:t>
      </w:r>
    </w:p>
    <w:p w14:paraId="0BC26BA4" w14:textId="4C1F713A" w:rsidR="003452D3" w:rsidRPr="003452D3" w:rsidRDefault="003452D3" w:rsidP="003452D3">
      <w:pPr>
        <w:pStyle w:val="Bibliography"/>
        <w:spacing w:line="480" w:lineRule="auto"/>
        <w:jc w:val="both"/>
        <w:rPr>
          <w:rFonts w:ascii="Helvetica" w:hAnsi="Helvetica"/>
          <w:color w:val="000000" w:themeColor="text1"/>
        </w:rPr>
      </w:pPr>
      <w:r w:rsidRPr="003452D3">
        <w:rPr>
          <w:rFonts w:ascii="Helvetica" w:hAnsi="Helvetica"/>
          <w:color w:val="000000" w:themeColor="text1"/>
        </w:rPr>
        <w:lastRenderedPageBreak/>
        <w:t xml:space="preserve">Rabagliati, H., </w:t>
      </w:r>
      <w:proofErr w:type="spellStart"/>
      <w:r w:rsidRPr="003452D3">
        <w:rPr>
          <w:rFonts w:ascii="Helvetica" w:hAnsi="Helvetica"/>
          <w:color w:val="000000" w:themeColor="text1"/>
        </w:rPr>
        <w:t>Pylkkänen</w:t>
      </w:r>
      <w:proofErr w:type="spellEnd"/>
      <w:r w:rsidRPr="003452D3">
        <w:rPr>
          <w:rFonts w:ascii="Helvetica" w:hAnsi="Helvetica"/>
          <w:color w:val="000000" w:themeColor="text1"/>
        </w:rPr>
        <w:t>, L., &amp; Marcus, G. F. (2013). Top-down influence in young children's linguistic ambiguity resolution. </w:t>
      </w:r>
      <w:r>
        <w:rPr>
          <w:rFonts w:ascii="Helvetica" w:hAnsi="Helvetica"/>
          <w:i/>
          <w:iCs/>
          <w:color w:val="000000" w:themeColor="text1"/>
        </w:rPr>
        <w:t>Developmental P</w:t>
      </w:r>
      <w:r w:rsidRPr="003452D3">
        <w:rPr>
          <w:rFonts w:ascii="Helvetica" w:hAnsi="Helvetica"/>
          <w:i/>
          <w:iCs/>
          <w:color w:val="000000" w:themeColor="text1"/>
        </w:rPr>
        <w:t>sychology</w:t>
      </w:r>
      <w:r w:rsidRPr="003452D3">
        <w:rPr>
          <w:rFonts w:ascii="Helvetica" w:hAnsi="Helvetica"/>
          <w:color w:val="000000" w:themeColor="text1"/>
        </w:rPr>
        <w:t>,</w:t>
      </w:r>
      <w:r w:rsidRPr="003452D3">
        <w:rPr>
          <w:rFonts w:ascii="Helvetica" w:hAnsi="Helvetica"/>
          <w:i/>
          <w:iCs/>
          <w:color w:val="000000" w:themeColor="text1"/>
        </w:rPr>
        <w:t>49</w:t>
      </w:r>
      <w:r w:rsidRPr="003452D3">
        <w:rPr>
          <w:rFonts w:ascii="Helvetica" w:hAnsi="Helvetica"/>
          <w:color w:val="000000" w:themeColor="text1"/>
        </w:rPr>
        <w:t>(6), 1076.</w:t>
      </w:r>
    </w:p>
    <w:p w14:paraId="0DEA1C8A"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Rabagliati, H., &amp; </w:t>
      </w:r>
      <w:proofErr w:type="spellStart"/>
      <w:r w:rsidRPr="00B27EA7">
        <w:rPr>
          <w:rFonts w:ascii="Helvetica" w:hAnsi="Helvetica"/>
          <w:color w:val="000000" w:themeColor="text1"/>
        </w:rPr>
        <w:t>Snedeker</w:t>
      </w:r>
      <w:proofErr w:type="spellEnd"/>
      <w:r w:rsidRPr="00B27EA7">
        <w:rPr>
          <w:rFonts w:ascii="Helvetica" w:hAnsi="Helvetica"/>
          <w:color w:val="000000" w:themeColor="text1"/>
        </w:rPr>
        <w:t xml:space="preserve">, J. (2013). The truth about chickens and bats: Ambiguity avoidance distinguishes types of polysemy. </w:t>
      </w:r>
      <w:r w:rsidRPr="00B27EA7">
        <w:rPr>
          <w:rFonts w:ascii="Helvetica" w:hAnsi="Helvetica"/>
          <w:i/>
          <w:color w:val="000000" w:themeColor="text1"/>
        </w:rPr>
        <w:t>Psychological Science</w:t>
      </w:r>
      <w:r w:rsidRPr="00B27EA7">
        <w:rPr>
          <w:rFonts w:ascii="Helvetica" w:hAnsi="Helvetica"/>
          <w:color w:val="000000" w:themeColor="text1"/>
        </w:rPr>
        <w:t xml:space="preserve">, </w:t>
      </w:r>
      <w:r w:rsidRPr="00B27EA7">
        <w:rPr>
          <w:rFonts w:ascii="Helvetica" w:hAnsi="Helvetica"/>
          <w:i/>
          <w:color w:val="000000" w:themeColor="text1"/>
        </w:rPr>
        <w:t>24</w:t>
      </w:r>
      <w:r w:rsidRPr="00B27EA7">
        <w:rPr>
          <w:rFonts w:ascii="Helvetica" w:hAnsi="Helvetica"/>
          <w:color w:val="000000" w:themeColor="text1"/>
        </w:rPr>
        <w:t>(7), 1354–1360.</w:t>
      </w:r>
    </w:p>
    <w:p w14:paraId="69558AD6"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Snedeker</w:t>
      </w:r>
      <w:proofErr w:type="spellEnd"/>
      <w:r w:rsidRPr="00B27EA7">
        <w:rPr>
          <w:rFonts w:ascii="Helvetica" w:hAnsi="Helvetica"/>
          <w:color w:val="000000" w:themeColor="text1"/>
        </w:rPr>
        <w:t xml:space="preserve">, J., &amp; Huang, Y. T. (in press). The handbook of child language. In E. </w:t>
      </w:r>
      <w:proofErr w:type="spellStart"/>
      <w:r w:rsidRPr="00B27EA7">
        <w:rPr>
          <w:rFonts w:ascii="Helvetica" w:hAnsi="Helvetica"/>
          <w:color w:val="000000" w:themeColor="text1"/>
        </w:rPr>
        <w:t>Bavin</w:t>
      </w:r>
      <w:proofErr w:type="spellEnd"/>
      <w:r w:rsidRPr="00B27EA7">
        <w:rPr>
          <w:rFonts w:ascii="Helvetica" w:hAnsi="Helvetica"/>
          <w:color w:val="000000" w:themeColor="text1"/>
        </w:rPr>
        <w:t xml:space="preserve"> &amp; L. </w:t>
      </w:r>
      <w:proofErr w:type="spellStart"/>
      <w:r w:rsidRPr="00B27EA7">
        <w:rPr>
          <w:rFonts w:ascii="Helvetica" w:hAnsi="Helvetica"/>
          <w:color w:val="000000" w:themeColor="text1"/>
        </w:rPr>
        <w:t>Naigles</w:t>
      </w:r>
      <w:proofErr w:type="spellEnd"/>
      <w:r w:rsidRPr="00B27EA7">
        <w:rPr>
          <w:rFonts w:ascii="Helvetica" w:hAnsi="Helvetica"/>
          <w:color w:val="000000" w:themeColor="text1"/>
        </w:rPr>
        <w:t xml:space="preserve"> (Eds.), (2nd ed.). Cambridge University Press, Cambridge UK.</w:t>
      </w:r>
    </w:p>
    <w:p w14:paraId="1040C699" w14:textId="3B45EF32" w:rsidR="003452D3" w:rsidRPr="003452D3" w:rsidRDefault="003452D3" w:rsidP="003452D3">
      <w:pPr>
        <w:pStyle w:val="Bibliography"/>
        <w:spacing w:line="480" w:lineRule="auto"/>
        <w:jc w:val="both"/>
        <w:rPr>
          <w:rFonts w:ascii="Helvetica" w:hAnsi="Helvetica"/>
          <w:color w:val="000000" w:themeColor="text1"/>
        </w:rPr>
      </w:pPr>
      <w:proofErr w:type="spellStart"/>
      <w:r w:rsidRPr="003452D3">
        <w:rPr>
          <w:rFonts w:ascii="Helvetica" w:hAnsi="Helvetica"/>
          <w:color w:val="000000" w:themeColor="text1"/>
        </w:rPr>
        <w:t>Snedeker</w:t>
      </w:r>
      <w:proofErr w:type="spellEnd"/>
      <w:r w:rsidRPr="003452D3">
        <w:rPr>
          <w:rFonts w:ascii="Helvetica" w:hAnsi="Helvetica"/>
          <w:color w:val="000000" w:themeColor="text1"/>
        </w:rPr>
        <w:t xml:space="preserve">, J., &amp; </w:t>
      </w:r>
      <w:proofErr w:type="spellStart"/>
      <w:r w:rsidRPr="003452D3">
        <w:rPr>
          <w:rFonts w:ascii="Helvetica" w:hAnsi="Helvetica"/>
          <w:color w:val="000000" w:themeColor="text1"/>
        </w:rPr>
        <w:t>Trueswell</w:t>
      </w:r>
      <w:proofErr w:type="spellEnd"/>
      <w:r w:rsidRPr="003452D3">
        <w:rPr>
          <w:rFonts w:ascii="Helvetica" w:hAnsi="Helvetica"/>
          <w:color w:val="000000" w:themeColor="text1"/>
        </w:rPr>
        <w:t>, J. C. (2004). The developing constraints on parsing decisions: The role of lexical-biases and referential scenes in child and adult sentence processing. </w:t>
      </w:r>
      <w:r>
        <w:rPr>
          <w:rFonts w:ascii="Helvetica" w:hAnsi="Helvetica"/>
          <w:i/>
          <w:iCs/>
          <w:color w:val="000000" w:themeColor="text1"/>
        </w:rPr>
        <w:t>Cognitive P</w:t>
      </w:r>
      <w:r w:rsidRPr="003452D3">
        <w:rPr>
          <w:rFonts w:ascii="Helvetica" w:hAnsi="Helvetica"/>
          <w:i/>
          <w:iCs/>
          <w:color w:val="000000" w:themeColor="text1"/>
        </w:rPr>
        <w:t>sychology</w:t>
      </w:r>
      <w:r w:rsidRPr="003452D3">
        <w:rPr>
          <w:rFonts w:ascii="Helvetica" w:hAnsi="Helvetica"/>
          <w:color w:val="000000" w:themeColor="text1"/>
        </w:rPr>
        <w:t>, </w:t>
      </w:r>
      <w:r w:rsidRPr="003452D3">
        <w:rPr>
          <w:rFonts w:ascii="Helvetica" w:hAnsi="Helvetica"/>
          <w:i/>
          <w:iCs/>
          <w:color w:val="000000" w:themeColor="text1"/>
        </w:rPr>
        <w:t>49</w:t>
      </w:r>
      <w:r w:rsidRPr="003452D3">
        <w:rPr>
          <w:rFonts w:ascii="Helvetica" w:hAnsi="Helvetica"/>
          <w:color w:val="000000" w:themeColor="text1"/>
        </w:rPr>
        <w:t>(3), 238-299.</w:t>
      </w:r>
    </w:p>
    <w:p w14:paraId="11BC1022"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S., &amp; Whitehurst, G. J. (1984). Developing referential communication: A hierarchy of skills.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55</w:t>
      </w:r>
      <w:r w:rsidRPr="00B27EA7">
        <w:rPr>
          <w:rFonts w:ascii="Helvetica" w:hAnsi="Helvetica"/>
          <w:color w:val="000000" w:themeColor="text1"/>
        </w:rPr>
        <w:t>(5), 1936–1945.</w:t>
      </w:r>
    </w:p>
    <w:p w14:paraId="76C39A6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Varghese, A. L., &amp; Nilsen, E. S. (2013). Incentives improve the clarity of school-age children’s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28</w:t>
      </w:r>
      <w:r w:rsidRPr="00B27EA7">
        <w:rPr>
          <w:rFonts w:ascii="Helvetica" w:hAnsi="Helvetica"/>
          <w:color w:val="000000" w:themeColor="text1"/>
        </w:rPr>
        <w:t>(4), 364–373.</w:t>
      </w:r>
    </w:p>
    <w:p w14:paraId="4907482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Whitehurst, G. J., &amp; </w:t>
      </w: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S. (1981). The development of informative messages in referential communication: Knowing when versus knowing how. In W. Dickson (Ed.), </w:t>
      </w:r>
      <w:r w:rsidRPr="00B27EA7">
        <w:rPr>
          <w:rFonts w:ascii="Helvetica" w:hAnsi="Helvetica"/>
          <w:i/>
          <w:color w:val="000000" w:themeColor="text1"/>
        </w:rPr>
        <w:t>Children’s oral communication skills</w:t>
      </w:r>
      <w:r w:rsidRPr="00B27EA7">
        <w:rPr>
          <w:rFonts w:ascii="Helvetica" w:hAnsi="Helvetica"/>
          <w:color w:val="000000" w:themeColor="text1"/>
        </w:rPr>
        <w:t xml:space="preserve"> (pp. 127–142). Academic Press, New York.</w:t>
      </w:r>
    </w:p>
    <w:p w14:paraId="37678E7B"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Wimmer</w:t>
      </w:r>
      <w:proofErr w:type="spellEnd"/>
      <w:r w:rsidRPr="00B27EA7">
        <w:rPr>
          <w:rFonts w:ascii="Helvetica" w:hAnsi="Helvetica"/>
          <w:color w:val="000000" w:themeColor="text1"/>
        </w:rPr>
        <w:t xml:space="preserve">, H., &amp; </w:t>
      </w:r>
      <w:proofErr w:type="spellStart"/>
      <w:r w:rsidRPr="00B27EA7">
        <w:rPr>
          <w:rFonts w:ascii="Helvetica" w:hAnsi="Helvetica"/>
          <w:color w:val="000000" w:themeColor="text1"/>
        </w:rPr>
        <w:t>Perner</w:t>
      </w:r>
      <w:proofErr w:type="spellEnd"/>
      <w:r w:rsidRPr="00B27EA7">
        <w:rPr>
          <w:rFonts w:ascii="Helvetica" w:hAnsi="Helvetica"/>
          <w:color w:val="000000" w:themeColor="text1"/>
        </w:rPr>
        <w:t xml:space="preserve">, J. (1983). Beliefs about beliefs: Representation and constraining function of wrong beliefs in young children’s understanding of deception.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13</w:t>
      </w:r>
      <w:r w:rsidRPr="00B27EA7">
        <w:rPr>
          <w:rFonts w:ascii="Helvetica" w:hAnsi="Helvetica"/>
          <w:color w:val="000000" w:themeColor="text1"/>
        </w:rPr>
        <w:t>, 103–128.</w:t>
      </w:r>
    </w:p>
    <w:sectPr w:rsidR="000D1F6F" w:rsidRPr="00B27EA7">
      <w:headerReference w:type="default" r:id="rId13"/>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8B8BD" w14:textId="77777777" w:rsidR="000A4CEB" w:rsidRDefault="000A4CEB" w:rsidP="00B27EA7">
      <w:pPr>
        <w:spacing w:before="0" w:after="0"/>
      </w:pPr>
      <w:r>
        <w:separator/>
      </w:r>
    </w:p>
  </w:endnote>
  <w:endnote w:type="continuationSeparator" w:id="0">
    <w:p w14:paraId="5FEF467A" w14:textId="77777777" w:rsidR="000A4CEB" w:rsidRDefault="000A4CEB" w:rsidP="00B27E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8624C"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5A99A" w14:textId="77777777" w:rsidR="00B27EA7" w:rsidRDefault="00B27EA7" w:rsidP="00B27E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08F47"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5FAF">
      <w:rPr>
        <w:rStyle w:val="PageNumber"/>
        <w:noProof/>
      </w:rPr>
      <w:t>38</w:t>
    </w:r>
    <w:r>
      <w:rPr>
        <w:rStyle w:val="PageNumber"/>
      </w:rPr>
      <w:fldChar w:fldCharType="end"/>
    </w:r>
  </w:p>
  <w:p w14:paraId="5FE850CC" w14:textId="77777777" w:rsidR="00B27EA7" w:rsidRDefault="00B27EA7" w:rsidP="00B27E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6E7C2" w14:textId="77777777" w:rsidR="000A4CEB" w:rsidRDefault="000A4CEB" w:rsidP="00B27EA7">
      <w:pPr>
        <w:spacing w:before="0" w:after="0"/>
      </w:pPr>
      <w:r>
        <w:separator/>
      </w:r>
    </w:p>
  </w:footnote>
  <w:footnote w:type="continuationSeparator" w:id="0">
    <w:p w14:paraId="6C613872" w14:textId="77777777" w:rsidR="000A4CEB" w:rsidRDefault="000A4CEB" w:rsidP="00B27EA7">
      <w:pPr>
        <w:spacing w:before="0" w:after="0"/>
      </w:pPr>
      <w:r>
        <w:continuationSeparator/>
      </w:r>
    </w:p>
  </w:footnote>
  <w:footnote w:id="1">
    <w:p w14:paraId="08B835E1" w14:textId="7071C9D6" w:rsidR="00B27EA7" w:rsidRPr="00B27EA7" w:rsidRDefault="00B27EA7">
      <w:pPr>
        <w:pStyle w:val="FootnoteText"/>
        <w:rPr>
          <w:lang w:val="en-GB"/>
        </w:rPr>
      </w:pPr>
      <w:r>
        <w:rPr>
          <w:rStyle w:val="FootnoteReference"/>
        </w:rPr>
        <w:footnoteRef/>
      </w:r>
      <w:r>
        <w:t xml:space="preserve"> </w:t>
      </w:r>
      <w:r w:rsidRPr="00B27EA7">
        <w:rPr>
          <w:rFonts w:ascii="Helvetica" w:hAnsi="Helvetica"/>
          <w:color w:val="000000" w:themeColor="text1"/>
        </w:rPr>
        <w:t>Ferreira et al describe this as a production-based strategy. They initially suggest that it might occ</w:t>
      </w:r>
      <w:r>
        <w:rPr>
          <w:rFonts w:ascii="Helvetica" w:hAnsi="Helvetica"/>
          <w:color w:val="000000" w:themeColor="text1"/>
        </w:rPr>
        <w:t>ur before producing a word (</w:t>
      </w:r>
      <w:r w:rsidRPr="00B27EA7">
        <w:rPr>
          <w:rFonts w:ascii="Helvetica" w:hAnsi="Helvetica"/>
          <w:color w:val="000000" w:themeColor="text1"/>
        </w:rPr>
        <w:t>i.e., the speaker moni</w:t>
      </w:r>
      <w:r>
        <w:rPr>
          <w:rFonts w:ascii="Helvetica" w:hAnsi="Helvetica"/>
          <w:color w:val="000000" w:themeColor="text1"/>
        </w:rPr>
        <w:t>tors what they are about to say)</w:t>
      </w:r>
      <w:r w:rsidRPr="00B27EA7">
        <w:rPr>
          <w:rFonts w:ascii="Helvetica" w:hAnsi="Helvetica"/>
          <w:color w:val="000000" w:themeColor="text1"/>
        </w:rPr>
        <w:t xml:space="preserve"> but their experimental data suggests that it in fact operates more efficaciously once a label has been articulated. We call this self-monitoring, following </w:t>
      </w:r>
      <w:proofErr w:type="spellStart"/>
      <w:r w:rsidRPr="00B27EA7">
        <w:rPr>
          <w:rFonts w:ascii="Helvetica" w:hAnsi="Helvetica"/>
          <w:color w:val="000000" w:themeColor="text1"/>
        </w:rPr>
        <w:t>Levelt</w:t>
      </w:r>
      <w:proofErr w:type="spellEnd"/>
      <w:r w:rsidRPr="00B27EA7">
        <w:rPr>
          <w:rFonts w:ascii="Helvetica" w:hAnsi="Helvetica"/>
          <w:color w:val="000000" w:themeColor="text1"/>
        </w:rPr>
        <w:t xml:space="preserve"> (1983)</w:t>
      </w:r>
      <w:r w:rsidRPr="00B27EA7">
        <w:rPr>
          <w:rFonts w:ascii="Helvetica" w:hAnsi="Helvetica"/>
          <w:b/>
          <w:color w:val="000000" w:themeColor="text1"/>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412E6" w14:textId="27DF9B3D" w:rsidR="00B27EA7" w:rsidRPr="00B27EA7" w:rsidRDefault="00B27EA7">
    <w:pPr>
      <w:pStyle w:val="Header"/>
      <w:rPr>
        <w:lang w:val="en-GB"/>
      </w:rPr>
    </w:pPr>
    <w:r>
      <w:rPr>
        <w:lang w:val="en-GB"/>
      </w:rPr>
      <w:t>Avoiding referential ambiguity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5BCDA7"/>
    <w:multiLevelType w:val="multilevel"/>
    <w:tmpl w:val="9348B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4DCBA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BAGLIATI Hugh">
    <w15:presenceInfo w15:providerId="None" w15:userId="RABAGLIATI Hu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38CE"/>
    <w:rsid w:val="00072D14"/>
    <w:rsid w:val="000A4CEB"/>
    <w:rsid w:val="000D1F6F"/>
    <w:rsid w:val="00170CA8"/>
    <w:rsid w:val="001A7D60"/>
    <w:rsid w:val="001B2824"/>
    <w:rsid w:val="001D7DFC"/>
    <w:rsid w:val="002713B2"/>
    <w:rsid w:val="002D6D63"/>
    <w:rsid w:val="0032273E"/>
    <w:rsid w:val="003452D3"/>
    <w:rsid w:val="00355FAF"/>
    <w:rsid w:val="003B1CDF"/>
    <w:rsid w:val="003D13D5"/>
    <w:rsid w:val="003F2F57"/>
    <w:rsid w:val="00436A95"/>
    <w:rsid w:val="00461A9C"/>
    <w:rsid w:val="00462493"/>
    <w:rsid w:val="004E29B3"/>
    <w:rsid w:val="00590D07"/>
    <w:rsid w:val="005A7B2B"/>
    <w:rsid w:val="006131E5"/>
    <w:rsid w:val="00632466"/>
    <w:rsid w:val="006437B8"/>
    <w:rsid w:val="006847F2"/>
    <w:rsid w:val="00691411"/>
    <w:rsid w:val="006F1068"/>
    <w:rsid w:val="00736C2D"/>
    <w:rsid w:val="00784D58"/>
    <w:rsid w:val="00791E85"/>
    <w:rsid w:val="008276B7"/>
    <w:rsid w:val="008400D2"/>
    <w:rsid w:val="008C073A"/>
    <w:rsid w:val="008D6863"/>
    <w:rsid w:val="00951CE8"/>
    <w:rsid w:val="009A10A6"/>
    <w:rsid w:val="009D5D59"/>
    <w:rsid w:val="00A06791"/>
    <w:rsid w:val="00A209F2"/>
    <w:rsid w:val="00A521E2"/>
    <w:rsid w:val="00AC5DDB"/>
    <w:rsid w:val="00B27EA7"/>
    <w:rsid w:val="00B86B75"/>
    <w:rsid w:val="00BC48D5"/>
    <w:rsid w:val="00C36279"/>
    <w:rsid w:val="00CB2C02"/>
    <w:rsid w:val="00CC20FE"/>
    <w:rsid w:val="00D35015"/>
    <w:rsid w:val="00D354DA"/>
    <w:rsid w:val="00D43905"/>
    <w:rsid w:val="00D83313"/>
    <w:rsid w:val="00E315A3"/>
    <w:rsid w:val="00E71259"/>
    <w:rsid w:val="00E80897"/>
    <w:rsid w:val="00E8197E"/>
    <w:rsid w:val="00E927B2"/>
    <w:rsid w:val="00E93AF1"/>
    <w:rsid w:val="00EA3E6C"/>
    <w:rsid w:val="00F04372"/>
    <w:rsid w:val="00FE17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ED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B27EA7"/>
    <w:pPr>
      <w:tabs>
        <w:tab w:val="center" w:pos="4513"/>
        <w:tab w:val="right" w:pos="9026"/>
      </w:tabs>
      <w:spacing w:before="0" w:after="0"/>
    </w:pPr>
  </w:style>
  <w:style w:type="character" w:customStyle="1" w:styleId="HeaderChar">
    <w:name w:val="Header Char"/>
    <w:basedOn w:val="DefaultParagraphFont"/>
    <w:link w:val="Header"/>
    <w:rsid w:val="00B27EA7"/>
  </w:style>
  <w:style w:type="paragraph" w:styleId="Footer">
    <w:name w:val="footer"/>
    <w:basedOn w:val="Normal"/>
    <w:link w:val="FooterChar"/>
    <w:unhideWhenUsed/>
    <w:rsid w:val="00B27EA7"/>
    <w:pPr>
      <w:tabs>
        <w:tab w:val="center" w:pos="4513"/>
        <w:tab w:val="right" w:pos="9026"/>
      </w:tabs>
      <w:spacing w:before="0" w:after="0"/>
    </w:pPr>
  </w:style>
  <w:style w:type="character" w:customStyle="1" w:styleId="FooterChar">
    <w:name w:val="Footer Char"/>
    <w:basedOn w:val="DefaultParagraphFont"/>
    <w:link w:val="Footer"/>
    <w:rsid w:val="00B27EA7"/>
  </w:style>
  <w:style w:type="character" w:styleId="PageNumber">
    <w:name w:val="page number"/>
    <w:basedOn w:val="DefaultParagraphFont"/>
    <w:semiHidden/>
    <w:unhideWhenUsed/>
    <w:rsid w:val="00B27EA7"/>
  </w:style>
  <w:style w:type="character" w:styleId="FootnoteReference">
    <w:name w:val="footnote reference"/>
    <w:basedOn w:val="DefaultParagraphFont"/>
    <w:unhideWhenUsed/>
    <w:rsid w:val="00B27EA7"/>
    <w:rPr>
      <w:vertAlign w:val="superscript"/>
    </w:rPr>
  </w:style>
  <w:style w:type="paragraph" w:styleId="Revision">
    <w:name w:val="Revision"/>
    <w:hidden/>
    <w:semiHidden/>
    <w:rsid w:val="00E927B2"/>
    <w:pPr>
      <w:spacing w:after="0"/>
    </w:pPr>
  </w:style>
  <w:style w:type="character" w:styleId="CommentReference">
    <w:name w:val="annotation reference"/>
    <w:basedOn w:val="DefaultParagraphFont"/>
    <w:semiHidden/>
    <w:unhideWhenUsed/>
    <w:rsid w:val="00E927B2"/>
    <w:rPr>
      <w:sz w:val="18"/>
      <w:szCs w:val="18"/>
    </w:rPr>
  </w:style>
  <w:style w:type="paragraph" w:styleId="CommentText">
    <w:name w:val="annotation text"/>
    <w:basedOn w:val="Normal"/>
    <w:link w:val="CommentTextChar"/>
    <w:semiHidden/>
    <w:unhideWhenUsed/>
    <w:rsid w:val="00E927B2"/>
  </w:style>
  <w:style w:type="character" w:customStyle="1" w:styleId="CommentTextChar">
    <w:name w:val="Comment Text Char"/>
    <w:basedOn w:val="DefaultParagraphFont"/>
    <w:link w:val="CommentText"/>
    <w:semiHidden/>
    <w:rsid w:val="00E927B2"/>
  </w:style>
  <w:style w:type="paragraph" w:styleId="CommentSubject">
    <w:name w:val="annotation subject"/>
    <w:basedOn w:val="CommentText"/>
    <w:next w:val="CommentText"/>
    <w:link w:val="CommentSubjectChar"/>
    <w:semiHidden/>
    <w:unhideWhenUsed/>
    <w:rsid w:val="00E927B2"/>
    <w:rPr>
      <w:b/>
      <w:bCs/>
      <w:sz w:val="20"/>
      <w:szCs w:val="20"/>
    </w:rPr>
  </w:style>
  <w:style w:type="character" w:customStyle="1" w:styleId="CommentSubjectChar">
    <w:name w:val="Comment Subject Char"/>
    <w:basedOn w:val="CommentTextChar"/>
    <w:link w:val="CommentSubject"/>
    <w:semiHidden/>
    <w:rsid w:val="00E927B2"/>
    <w:rPr>
      <w:b/>
      <w:bCs/>
      <w:sz w:val="20"/>
      <w:szCs w:val="20"/>
    </w:rPr>
  </w:style>
  <w:style w:type="paragraph" w:styleId="BalloonText">
    <w:name w:val="Balloon Text"/>
    <w:basedOn w:val="Normal"/>
    <w:link w:val="BalloonTextChar"/>
    <w:semiHidden/>
    <w:unhideWhenUsed/>
    <w:rsid w:val="00E927B2"/>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927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44985">
      <w:bodyDiv w:val="1"/>
      <w:marLeft w:val="0"/>
      <w:marRight w:val="0"/>
      <w:marTop w:val="0"/>
      <w:marBottom w:val="0"/>
      <w:divBdr>
        <w:top w:val="none" w:sz="0" w:space="0" w:color="auto"/>
        <w:left w:val="none" w:sz="0" w:space="0" w:color="auto"/>
        <w:bottom w:val="none" w:sz="0" w:space="0" w:color="auto"/>
        <w:right w:val="none" w:sz="0" w:space="0" w:color="auto"/>
      </w:divBdr>
    </w:div>
    <w:div w:id="352000184">
      <w:bodyDiv w:val="1"/>
      <w:marLeft w:val="0"/>
      <w:marRight w:val="0"/>
      <w:marTop w:val="0"/>
      <w:marBottom w:val="0"/>
      <w:divBdr>
        <w:top w:val="none" w:sz="0" w:space="0" w:color="auto"/>
        <w:left w:val="none" w:sz="0" w:space="0" w:color="auto"/>
        <w:bottom w:val="none" w:sz="0" w:space="0" w:color="auto"/>
        <w:right w:val="none" w:sz="0" w:space="0" w:color="auto"/>
      </w:divBdr>
    </w:div>
    <w:div w:id="919409505">
      <w:bodyDiv w:val="1"/>
      <w:marLeft w:val="0"/>
      <w:marRight w:val="0"/>
      <w:marTop w:val="0"/>
      <w:marBottom w:val="0"/>
      <w:divBdr>
        <w:top w:val="none" w:sz="0" w:space="0" w:color="auto"/>
        <w:left w:val="none" w:sz="0" w:space="0" w:color="auto"/>
        <w:bottom w:val="none" w:sz="0" w:space="0" w:color="auto"/>
        <w:right w:val="none" w:sz="0" w:space="0" w:color="auto"/>
      </w:divBdr>
    </w:div>
    <w:div w:id="969937552">
      <w:bodyDiv w:val="1"/>
      <w:marLeft w:val="0"/>
      <w:marRight w:val="0"/>
      <w:marTop w:val="0"/>
      <w:marBottom w:val="0"/>
      <w:divBdr>
        <w:top w:val="none" w:sz="0" w:space="0" w:color="auto"/>
        <w:left w:val="none" w:sz="0" w:space="0" w:color="auto"/>
        <w:bottom w:val="none" w:sz="0" w:space="0" w:color="auto"/>
        <w:right w:val="none" w:sz="0" w:space="0" w:color="auto"/>
      </w:divBdr>
    </w:div>
    <w:div w:id="1308322206">
      <w:bodyDiv w:val="1"/>
      <w:marLeft w:val="0"/>
      <w:marRight w:val="0"/>
      <w:marTop w:val="0"/>
      <w:marBottom w:val="0"/>
      <w:divBdr>
        <w:top w:val="none" w:sz="0" w:space="0" w:color="auto"/>
        <w:left w:val="none" w:sz="0" w:space="0" w:color="auto"/>
        <w:bottom w:val="none" w:sz="0" w:space="0" w:color="auto"/>
        <w:right w:val="none" w:sz="0" w:space="0" w:color="auto"/>
      </w:divBdr>
    </w:div>
    <w:div w:id="1726105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111/j.1467-7687.2008.00701.x" TargetMode="External"/><Relationship Id="rId12" Type="http://schemas.openxmlformats.org/officeDocument/2006/relationships/hyperlink" Target="http://dx.doi.org/10.1098/rstb.2012.0393"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dx.doi.org/10.1111/j.1467-8624.2012.0176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44</Pages>
  <Words>10444</Words>
  <Characters>59534</Characters>
  <Application>Microsoft Macintosh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How do children learn to avoid referential ambiguity? Evidence from eye-tracking.</vt:lpstr>
    </vt:vector>
  </TitlesOfParts>
  <LinksUpToDate>false</LinksUpToDate>
  <CharactersWithSpaces>69839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children learn to avoid referential ambiguity? Evidence from eye-tracking.</dc:title>
  <dc:creator>Hugh Rabagliati</dc:creator>
  <cp:lastModifiedBy>RABAGLIATI Hugh</cp:lastModifiedBy>
  <cp:revision>11</cp:revision>
  <cp:lastPrinted>2016-04-15T12:53:00Z</cp:lastPrinted>
  <dcterms:created xsi:type="dcterms:W3CDTF">2016-04-14T09:48:00Z</dcterms:created>
  <dcterms:modified xsi:type="dcterms:W3CDTF">2016-04-17T19:43:00Z</dcterms:modified>
</cp:coreProperties>
</file>